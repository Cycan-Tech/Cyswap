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UniswapV3Ink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-产品软件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总体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设计</w:t>
      </w:r>
    </w:p>
    <w:p>
      <w:pPr>
        <w:tabs>
          <w:tab w:val="left" w:pos="68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2022.03.02  V1.0  WeiYong   create by wangdong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866"/>
        </w:tabs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概述及需求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在substrate链上创建一个基础的金融swap服务.该服务主要提供以下几点服务: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该服务可以使普通用户作为流动性提供者提供资金流动性.并且流动性具有较高的资金使用率.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提供抽离流动性服务.可以部分抽取流动性.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提供的swap功能和当前价格的查询服务.根据用户提供的交易量和交易价格swap出不低于最小量的token.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提供交易的路由服务.提供一种token swap另一种token的交易路由.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提供最新价格服务.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uniswapV3ink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的系统结构如下图所示：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6817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图1. uniswapV3ink系统结构</w:t>
      </w: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系统模块和功能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功能的具体流程图和计算公式见uniswap v3 白皮书,网址:https://www.jinse.com/news/blockchain/1057182.html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代码架构主要分为两个大的集合: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core moudle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periphery moudle</w:t>
      </w:r>
    </w:p>
    <w:p>
      <w:pPr>
        <w:pStyle w:val="6"/>
        <w:keepNext w:val="0"/>
        <w:keepLines w:val="0"/>
        <w:widowControl/>
        <w:suppressLineNumbers w:val="0"/>
      </w:pPr>
      <w:r>
        <w:t>core 仓库的功能主要包含在以下 2 个</w:t>
      </w:r>
      <w:r>
        <w:rPr>
          <w:rFonts w:hint="eastAsia"/>
          <w:lang w:eastAsia="zh-CN"/>
        </w:rPr>
        <w:t>合约</w:t>
      </w:r>
      <w:r>
        <w:t>中：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UniswapV3Factory</w:t>
      </w:r>
      <w:r>
        <w:t>: 提供创建 pool 的接口，并且追踪所有的 pool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UniswapV3Pool</w:t>
      </w:r>
      <w:r>
        <w:t>: 实现代币交易，流动性管理，交易手续费的收取，oracle 数据管理。接口的实现粒度比较低，不适合普通用户使用，错误的调用其中的接口可能会造成经济上的损失。</w:t>
      </w:r>
    </w:p>
    <w:p>
      <w:pPr>
        <w:pStyle w:val="6"/>
        <w:keepNext w:val="0"/>
        <w:keepLines w:val="0"/>
        <w:widowControl/>
        <w:suppressLineNumbers w:val="0"/>
      </w:pPr>
      <w:r>
        <w:t>peirphery 仓库的功能主要包含在以下 2 个合约：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SwapRouter</w:t>
      </w:r>
      <w:r>
        <w:t>: 提供代币交易的接口，它是对 UniswapV3Pool 合约中交易相关接口的进一步封装，前端界面主要与这个合约来进行对接。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</w:rPr>
        <w:t>NonfungiblePositionManager</w:t>
      </w:r>
      <w:r>
        <w:t>: 用来增加/移除/修改 Pool 的流动性，并且通过 NFT token 将流动性代币化。使用 ERC721 token（v2 使用的是 ERC20）的原因是同一个池的多个流动性并不能等价替换（v3 的集中流性动功能）。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这些合约间的关系大致如下图：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055" cy="334010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9"/>
          <w:b/>
        </w:rPr>
        <w:t>NonfungiblePositionManager</w:t>
      </w:r>
      <w:r>
        <w:rPr>
          <w:rFonts w:hint="eastAsia"/>
          <w:lang w:val="en-US" w:eastAsia="zh-CN"/>
        </w:rPr>
        <w:t xml:space="preserve"> Module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创建交易对.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创建交易对的调用流程如下：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905885"/>
            <wp:effectExtent l="0" t="0" r="571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用户首先调用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createAndInitializePoolIfNecessary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方法创建交易对，传入的参数为交易对的 token0, token1, fee 和初始价格 </w:t>
      </w:r>
      <m:oMath>
        <m:rad>
          <m:radPr>
            <m:degHide m:val="1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合约内部通过调用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UniswapV3Factory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方法完成交易对的创建，然后对交易对进行初始化，初始化的作用就是给交易对设置一个初始的价格。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createAndInitializePoolIfNecessary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首先调用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UniswapV3Factory.getPool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方法查看交易对是否已经创建，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使用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(tokenA, tokenB, fee)</w:t>
      </w:r>
      <w:r>
        <w:rPr>
          <w:rStyle w:val="11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元组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来作为一个交易对的键，即相同代币，不同费率之间的流动池不一样。另外对于给定的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tokenB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，会先将其地址排序，将地址值更小的放在前，这样方便后续交易池的查询和计算。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原有的solidity采用固定的initcode和salt方法可以直接线下算出来pool的地址.ink!使用codehash和salt也可以算出固定的pool的地址.再将pool存放到pool_map中,其中的key为(token0,token1,fee),value为pool的地址.ink!中暂时不知道pool地址的算法,故需要获取pool的时候,仍然从factory通过(token0,token1,fee)获取pool的地址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最后，对创建的交易对合约进行初始化：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初始化主要是设置了交易池的初始价格（注意，此时池子中还没有流动性），以及费率，tick 等相关变量的初始化。完成之后一个交易池就创建好了。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3.1.2 提供流动性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在合约内保存所有用户的流动性，代码内称作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，提供流动性的调用流程如下：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568825"/>
            <wp:effectExtent l="0" t="0" r="698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用户还是首先和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合约交互。v3 这次将 LP token 改成了 ERC721 token，并且将 token 功能放到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合约中。这个合约替代用户完成提供流动性操作，然后根据将流动性的数据元记录下来，并给用户铸造一个 NFT Token.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这里有几点值得注意：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传入的 lower/upper 价格是以 tick index 来表示的，因此需要在链下先计算好价格所对应的 tick index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传入的是流动性 L 的大小，这个也需要在链下先计算好，计算过程见下面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这里有一个回调函数的参数。v3 使用回调函数来完成进行流动性 token 的支付操作，原因见下面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从 token 数计算流动性 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如前所述，因为合约的参数接受的是流动性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的值，我们需要在链下通过用户愿意提供流动性包含的 token 数，计算出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del w:id="0">
        <w:r>
          <w:rPr>
            <w:rFonts w:hint="default" w:ascii="Arial" w:hAnsi="Arial" w:eastAsia="Arial" w:cs="Arial"/>
            <w:i w:val="0"/>
            <w:iCs w:val="0"/>
            <w:caps w:val="0"/>
            <w:color w:val="404040"/>
            <w:spacing w:val="0"/>
            <w:sz w:val="24"/>
            <w:szCs w:val="24"/>
            <w:shd w:val="clear" w:fill="FFFFFF"/>
          </w:rPr>
          <w:delText>这部分计算需要在前端界面预先算好</w:delText>
        </w:r>
      </w:del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假设用户提供流动性的价格范围是：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 (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)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，代币池中的当前价格为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，可以分成三种情况来计算流动性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当前池中的价格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eastAsia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  <w:lang w:val="en-US" w:eastAsia="zh-CN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如下图：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drawing>
          <wp:inline distT="0" distB="0" distL="114300" distR="114300">
            <wp:extent cx="5262880" cy="3095625"/>
            <wp:effectExtent l="0" t="0" r="1397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Arial" w:hAnsi="Arial" w:eastAsia="MathJax_Math-italic" w:cs="Arial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此时添加的流动性全部为 x token，计算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eastAsia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eastAsia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当前池中的价格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c</w:t>
      </w:r>
      <w:r>
        <w:rPr>
          <w:rFonts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&gt;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3095625"/>
            <wp:effectExtent l="0" t="0" r="1397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此时添加的流动性全部为 y token，计算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eastAsia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当前池子中的价格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∈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，如下图：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3095625"/>
            <wp:effectExtent l="0" t="0" r="1397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此时添加的流动性包含两个币种，可以通过任意一个 token 数量计算出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default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回调函数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使用回调函数原因是，将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 owner 和实际流动性 token 支付者解耦。这样可以让中间合约来管理用户的流动性，并将流动性 token 化。关于 token 化，Uniswap v3 默认实现了 ERC721 token（因为即使是同一个池子，流动性之间差异也也很大）。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例如，当用户通过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来提供流动性时，对于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合约来说，这个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 owner 是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再通过 NFT Token 将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与用户关联起来。这样用户就可以将 LP token 进行转账或者抵押类操作。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中回调函数的实现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了转账操作.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postion 更新</w:t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接着我们看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是如何添加流动性的。流动性的添加主要在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UniswapV3Pool._modifyPosition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中，这个函会先调用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来创建或修改一个用户的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Position</w:t>
      </w:r>
      <w:r>
        <w:rPr>
          <w:rStyle w:val="11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先忽略费率相关的操作，这个函数所做的操作是：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添加/移除流动性时，先更新这个 Positon 对应的 lower/upper tick 中记录的元数据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 position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根据需要更新 tick 位图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Postion 是以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owner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lower tick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uppper tick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作为键来存储的，注意这里的 owner 实际上是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合约的地址。这样当多个用户在同一个价格区间提供流动性时，在底层的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合约中会将他们合并存储。而在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合约中会按用户来区别每个用户拥有的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Postion 中包含的字段中，除去费率相关的字段，只有一个即流动性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tick 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我们再来看 tick 相关的管理，在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合约中有两个状态变量记录了 tick 相关的信息：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记录了一个 tick 包含的元数据，这里只会包含所有 Position 的 lower/upper ticks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mapping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int24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Tick.Info)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override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tick 位图，因为这个位图比较长（一共有 887272x2 个位），大部分的位不需要初始化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因此分成两级来管理，每 256 位为一个单位，一个单位称为一个 word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map 中的键是 word 的索引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mapping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int16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uint256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)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override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tickBitmap;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tick 中和流动性相关的字段有两个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表示当价格从左至右经过此 tick 时整体流动性需要变化的净值。在单个流动性中，对于 lower tick 来说，它的值为正，对于 upper tick 来说它的值为 负。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如果有两个 position 中的流动性相等，例如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 = 500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，并且这两个 position 同时引用了一个 tick，其中一个为 lower tick ，另一个为 upper tick，那么对于这个 tick，它的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 = 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。此时我们就需要有一种机制来判断一个 tick 是否仍然在被引用中。这里使用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记录流动性的增值（不考虑 lower/upper），我们可以就通过流动性变化前后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是否等于 0 来判断这个 tick 是否仍被引用。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当价格变动导致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ick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越过一个 position 的 lower/upper tick 时，我们需要根据 tick 中记录的值来更新当前价格所对应的总体流动性。假设 position 的流动性值为 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，会有以下四种情况：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价格上升，即从左至右越过一个 lower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+Δ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价格上升，即从左至右越过一个 upper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−Δ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价格下降，即从右至左越过一个 upper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+Δ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价格下降，即从右至左越过一个 lower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−Δ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中记录的就是当从左至右穿过这个 tick 时，需要增减的流动性，当其为 lower tick 时，其值为正，当其为 upper tick 时，其值为负。对于从右至左穿过的情况，只需将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取反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即可完成计算。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我再来看如何更新 tick 元数据，以下是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tick.update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函数：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此函数返回的 flipped 表示此 tick 的引用状态是否发生变化，之前的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中的代码会根据这个返回值去更新 tick 位图。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tick 位图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tick 位图用于记录所有被引用的 lower/upper tick index，我们可以用过 tick 位图，从当前价格找到下一个（从左至右或者从右至左）被引用的 tick index。关于 tick 位图的管理，在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中的：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这里不做进一步的说明，具体代码实现在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"https://github.com/Uniswap/uniswap-v3-core/blob/2dc1eb9f251bad1c260d22dd392d8cedb2c6a4b5/contracts/libraries/TickBitmap.sol"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TickBitmap库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中。tick 位图有以下几个特性：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对于不存在的 tick，不需要初始值，因为访问 map 中不存在的 key 默认值就是 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通过对位图的每个 word(uint256) 建立索引来管理位图，即访问路径为 word index -&gt; word -&gt; tick bit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token 数确认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_modifyPosition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函数在调用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更新完 Position 后，会计算出此次提供流动性具体所需的 x token 和 y token 数量。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这里插入一个题外话，这一行代码：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Slot0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memory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_slot0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slot0;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>// SLOAD for gas optimization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因为后续需要多次访问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slot0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，这里将其读入内存中，后续的访问就可以使用 MLOAD 而不用使用 SLOAD，可以节省 gas（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SLOAD 的成本比 MLOAD 高很多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）。Uniswap v2 和 v3 大量使用了这个技巧。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Courier New" w:hAnsi="Courier New" w:eastAsia="宋体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这个函数在更新完 position 之后，主要做的就是通过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m:oMath>
        <m:rad>
          <m:radPr>
            <m:degHide m:val="1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deg>
          <m:e>
            <m:r>
              <m:rPr/>
              <w:rPr>
                <w:rFonts w:ascii="DejaVu Math TeX Gyre" w:hAnsi="DejaVu Math TeX Gyre" w:cs="MathJax_Main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  <m:t>∆</m:t>
            </m:r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计算出用户需要支付的 token 数量，我们之前已经讲过 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"https://liaoph.com/uniswap-v3-1/" \l "%E4%BB%8E-token-%E6%95%B0%E8%AE%A1%E7%AE%97%E6%B5%81%E5%8A%A8%E6%80%A7-l"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从 token 数计算流动性 L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的三种情况，这里其实就是之前计算的逆运算，即通过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计算 x token 和 y token 的数量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代码将计算的过程封装在了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SqrtPriceMath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库中，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getAmount0Delta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getAmount1Delta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分别对应公式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x=</m:t>
        </m:r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/>
          </w:rPr>
          <m:t>∆</m:t>
        </m:r>
        <m:f>
          <m:fP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1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radPr>
              <m:deg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 w:eastAsia="zh-CN"/>
                  </w:rPr>
                  <m:t>p</m:t>
                </m:r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e>
            </m:rad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L</m:t>
        </m:r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和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y=</m:t>
        </m:r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/>
          </w:rPr>
          <m:t>∆</m:t>
        </m:r>
        <m:rad>
          <m:radPr>
            <m:degHide m:val="1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e>
        </m:rad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L</m:t>
        </m:r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在具体的计算过程中，又分成了 RoundUp 和 RoundDown 两种情况，简单来说：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当提供/增加流动性时，会使用 RoundUp，这样可以保证增加数量为 L 的流动性时，用户提供足够的 token 到 pool 中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当移除/减少流动性时，会使用 RoundDown，这样可以保证减少数量为 L 的流动性时，不会从 pool 中给用户多余的 token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通过上述两个条件可以保证 pool 在流动性增加/移除的操作中，不会出现坏账的情况。除了流动性操作之外，swap 操作也会使用类似机制，保证 pool 不会出现坏账。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同时，Uniswap v3 参考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"https://xn--2-umb.com/21/muldiv/index.html"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实现了一个精度较高的</w:t>
      </w:r>
      <m:oMath>
        <m:f>
          <m:fP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Arial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ab</m:t>
            </m: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Arial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c</m:t>
            </m: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n>
        </m:f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的算法，封装在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FullMath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库中。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hAnsi="DejaVu Math TeX Gyre" w:cs="Arial"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tick index -&gt; </w:t>
      </w:r>
      <m:oMath>
        <m:rad>
          <m:radPr>
            <m:degHide m:val="1"/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36"/>
                <w:szCs w:val="36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e>
        </m:rad>
      </m:oMath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上面的代码还使用了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TickMath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库中的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getSqrtRatioAtTick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来通过 tick index 计算其所对应的价格，实现为：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230" cy="6199505"/>
            <wp:effectExtent l="0" t="0" r="762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m:oMath>
        <m:rad>
          <m:radPr>
            <m:degHide m:val="1"/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36"/>
                <w:szCs w:val="36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-&gt; tick index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这里顺带提一下，在交易计算中会需要进行上述计算的逆计算，给定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−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−√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，需要计算出对应的 tick index，即 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log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1.0001√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−−√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log1.0001P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的计算。在代码中为：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TickMath.getTickAtSqrtRatio</w:t>
      </w:r>
      <w:r>
        <w:rPr>
          <w:rStyle w:val="11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完成流动性添加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_modifyPosition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调用完成后，会返回 x token, 和 y token 的数量。再来看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UniswapV3Pool.mint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的代码：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这个函数关键的步骤就是通过回调函数，让调用方发送指定数量的 x token 和 y token 至合约中。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我们再来看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NonfungiblePositionManager.mint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可以看到这个函数主要是将用户的 Position 保存起来，并给用户铸造 NFT token，代表其所持有的流动性。至此提供流动性的步骤就完成了。</w:t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流动性的移除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移除流动性就是上述操作的逆操作，在 core 合约中：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移除流动性时，还是使用之前的公式计算出移出的 token 数，但是并不会直接将移出的 token 数发送给用户，而是记录在了 position 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tokensOwed0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tokensOwed1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上。这样做应该是为了遵循实践：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"https://consensys.github.io/smart-contract-best-practices/recommendations/" \l "favor-pull-over-push-for-external-calls"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Favor pull over push for external calls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Router Module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交易过程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v3 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提供了比较底层的交易接口，而在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SwapRouter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合约中封装了面向用户的交易接口：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：指定交易对路径，付出的 x token 数和预期得到的最小 y token 数（x, y 可以互换）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exactOutput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：指定交易路径，付出的 x token 最大数和预期得到的 y token 数（x, y 可以互换）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这里我们讲解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这个接口，调用流程如下：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4533900" cy="47910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路径选择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在进行两个代币交易时，是首先需要在链下计算出交易的路径，例如使用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可以直接通过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的交易池完成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也可以通过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路径，即经过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ETH/USDC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USDC/DAI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两个交易池完成交易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Uniswap 的前端会帮用户实时计算出最优路径（即交易的收益最高），作为参数传给合约调用。前端中这部分计算的具体实现在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"https://github.com/Uniswap/uniswap-interface/blob/3aa045303a4aeefe4067688e3916ecf36b2f7f75/src/hooks/useBestV3Trade.ts" \l "L17-L96"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，具体过程为先用需要交易的输入代币，输出代币，以及一系列可用的中间代币（代码中叫 Base token）生成所有的路径（当然为了降低复杂度，路径中最多包含3个代币），然后遍历每个路径输出的输出代币数量，最后选取最佳路径。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事实上因为 v3 引入了费率的原因，在路径选择的过程中还需要考虑费率的因素。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交易入口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交易的入口函数是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函数，代码如下：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这里使用一个循环遍历传入的路径，路径中包含了交易过程中所有的 token，每相邻的两个 token 组成了一个交易对。例如当需要通过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路径进行交易时，会经过两个池：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ETH/USDC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USDC/DAI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，最终得到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代币。如前所述，这里其实还包含了每个交易对所选择的费率。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路径编码/解码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上面输入的参数中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字段是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类型，通过这种类型可以实现更紧凑的编码。Uniswap 会将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作为一个数组使用，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类型就是一连串的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byte1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，但是不会对每一个成员使用一个 word，因此相比普通数组其结构更加紧凑。在 Uniswap V3 中， path 内部编码结构如下图：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2880" cy="3095625"/>
            <wp:effectExtent l="0" t="0" r="1397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图中展示了一个包含 2个路径（pool0, 和 pool1）的 path 编码。Uniswap 将编码解码操作封装在了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库中，本文不再赘述其过程。每次交易时，会取出头部的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tokenOut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fee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，使用这三个参数找到对应的交易池，完成交易。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单个池的交易过程</w:t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instrText xml:space="preserve"> HYPERLINK "https://liaoph.com/uniswap-v3-3/" \l "%E5%8D%95%E4%B8%AA%E6%B1%A0%E7%9A%84%E4%BA%A4%E6%98%93%E8%BF%87%E7%A8%8B" </w:instrText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单个池的交易在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exactInputSingle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函数中：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交易过程就是先获取交易池，然后需要确定本次交易输入的是交易池的 x token, 还是 y token，这是因为交易池中只保存了 x 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e>
        </m:rad>
        <m:r>
          <m:rPr/>
          <w:rPr>
            <w:rFonts w:hint="default" w:ascii="DejaVu Math TeX Gyre" w:hAnsi="DejaVu Math TeX Gyre" w:cs="Arial"/>
            <w:caps w:val="0"/>
            <w:color w:val="404040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=</m:t>
        </m:r>
        <m:rad>
          <m:radPr>
            <m:degHide m:val="1"/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radPr>
          <m:deg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g>
          <m:e>
            <m:f>
              <m:fP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y</m:t>
                </m: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x</m:t>
                </m: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den>
            </m:f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，x token 和 y token 的计价公式是不一样的。最后调用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函数完成交易。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交易分解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UniswapV3Pool.swap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函数比较长，这里先简要描述其交易步骤：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假设支付的 token 为 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根据买入/卖出行为，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会随着交易下降或上升，即 tick 减小或增大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tickBitmap 中找到和当前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在一个 word 中的下一个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，根据买入/卖出行为，这里分成向下查找和向上查找两种情况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如果当前 word 中没有记录其他 tick index ，那么取这个 word 的最小/最大 tick index，这么做的目的是，让单步交易中 tick 的跨度不至于太大，以减少计算中溢出的可能性（计算中会需要使用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ad>
          <m:radPr>
            <m:degHide m:val="1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eastAsia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价格区间内，流动性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的值是不变的，我们可以根据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的值计算出交易运行到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时，所需要最多的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根据上一步计算的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数量，如果满足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，那么将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设置为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减去需要支付的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，随后跳至第 2 步继续计算（这里需要将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tickSpace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使其进入位图中的下一个 word），计算之前还需要根据元数据修改当前的流动性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如果上一步计算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≥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，则表示 x token 将被耗尽，则交易在此结束。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记录下结束时的价格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，将所有交易阶段的 tokenOut 数量总和返回，即为用户得到的 token 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上一步的计算过程还需要考虑费率的因素，为了让计算简单化，可能会多收费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我们逐步拆解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函数中的代码：</w:t>
      </w:r>
    </w:p>
    <w:p>
      <w:pPr>
        <w:pStyle w:val="6"/>
        <w:keepNext w:val="0"/>
        <w:keepLines w:val="0"/>
        <w:widowControl/>
        <w:suppressLineNumbers w:val="0"/>
      </w:pPr>
      <w:r>
        <w:t>上面的代码即交易的主循环，实现思路即以一个 tickBitmap 的 word 为最大单位，在此单位内计算相同流动性区间的交易数值，如果交易没有完成，那么更新流动性的值，进入下一个流动性区间计算，如果 tick index 移动到 word 的边界，那么步进到下一个 word.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关于 tickBitmap 中下一个可用价格 tick index 的查找，在函数 </w:t>
      </w:r>
      <w:r>
        <w:rPr>
          <w:rStyle w:val="11"/>
        </w:rPr>
        <w:t>TickBitmap</w:t>
      </w:r>
      <w:r>
        <w:t xml:space="preserve"> 中实现，这里不做详细描述。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拆分后的交易计算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交易是否能够结束的关键计算在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SwapMath.computeSwapStep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中完成，这里计算了交易是否能在目标价格范围内结束，以及消耗的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和得到的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tokenOut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函数的输入参数是当前价格，目标价格，当前的流动性，以及 tokenIn 的余额。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这里再次调用了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SqrtPriceMath.getAmount0Delta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或者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SqrtPriceMath.getAmount1Delta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来计算到达目标价是所需的 token 数量。即已知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  <m:r>
          <m:rPr/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c</m:t>
        </m:r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</w:rPr>
        <w:t>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  <m:r>
          <m:rPr/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n</m:t>
        </m:r>
      </m:oMath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bdr w:val="none" w:color="auto" w:sz="0" w:space="0"/>
          <w:shd w:val="clear" w:fill="FFFFFF"/>
        </w:rPr>
        <w:t>, L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求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</w:rPr>
        <w:t>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 计算的过程在上一章已经讲过了，运用的公式是：</w:t>
      </w:r>
    </w:p>
    <w:p>
      <w:pPr>
        <w:keepNext w:val="0"/>
        <w:keepLines w:val="0"/>
        <w:widowControl/>
        <w:suppressLineNumbers w:val="0"/>
        <w:jc w:val="left"/>
        <m:rPr/>
        <w:rPr>
          <w:rFonts w:hint="default" w:hAnsi="DejaVu Math TeX Gyre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</w:rPr>
            <m:t>∆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x=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∆</m:t>
          </m:r>
          <m:f>
            <m:fPr>
              <m:ctrlPr>
                <m:rPr/>
                <w:rPr>
                  <w:rFonts w:hint="default" w:ascii="DejaVu Math TeX Gyre" w:hAnsi="DejaVu Math TeX Gyre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1</m:t>
              </m:r>
              <m:ctrlPr>
                <m:rPr/>
                <w:rPr>
                  <w:rFonts w:hint="default" w:ascii="DejaVu Math TeX Gyre" w:hAnsi="DejaVu Math TeX Gyre"/>
                  <w:lang w:val="en-US" w:eastAsia="zh-CN"/>
                </w:rPr>
              </m:ctrlPr>
            </m:num>
            <m:den>
              <m:rad>
                <m:radPr>
                  <m:degHide m:val="1"/>
                  <m:ctrlPr>
                    <m:rPr/>
                    <w:rPr>
                      <w:rFonts w:hint="default" w:ascii="DejaVu Math TeX Gyre" w:hAnsi="DejaVu Math TeX Gyre"/>
                      <w:lang w:val="en-US" w:eastAsia="zh-CN"/>
                    </w:rPr>
                  </m:ctrlPr>
                </m:radPr>
                <m:deg>
                  <m:ctrlPr>
                    <m:rPr/>
                    <w:rPr>
                      <w:rFonts w:hint="default" w:ascii="DejaVu Math TeX Gyre" w:hAnsi="DejaVu Math TeX Gyre"/>
                      <w:lang w:val="en-US" w:eastAsia="zh-C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 w:eastAsia="zh-CN"/>
                    </w:rPr>
                    <m:t>P</m:t>
                  </m:r>
                  <m:ctrlPr>
                    <m:rPr/>
                    <w:rPr>
                      <w:rFonts w:hint="default" w:ascii="DejaVu Math TeX Gyre" w:hAnsi="DejaVu Math TeX Gyre"/>
                      <w:lang w:val="en-US" w:eastAsia="zh-CN"/>
                    </w:rPr>
                  </m:ctrlPr>
                </m:e>
              </m:rad>
              <m:ctrlPr>
                <m:rPr/>
                <w:rPr>
                  <w:rFonts w:hint="default" w:ascii="DejaVu Math TeX Gyre" w:hAnsi="DejaVu Math TeX Gyre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L</m:t>
          </m:r>
        </m:oMath>
      </m:oMathPara>
    </w:p>
    <w:p>
      <w:pPr>
        <w:keepNext w:val="0"/>
        <w:keepLines w:val="0"/>
        <w:widowControl/>
        <w:suppressLineNumbers w:val="0"/>
        <w:jc w:val="left"/>
        <m:rPr/>
        <w:rPr>
          <w:rFonts w:hint="eastAsia" w:hAnsi="DejaVu Math TeX Gyre" w:eastAsiaTheme="minorEastAsia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  <w:lang w:val="en-US"/>
            </w:rPr>
            <m:t>∆</m:t>
          </m:r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y=</m:t>
          </m:r>
          <m:r>
            <m:rPr>
              <m:sty m:val="p"/>
            </m:rPr>
            <w:rPr>
              <w:rFonts w:ascii="DejaVu Math TeX Gyre" w:hAnsi="DejaVu Math TeX Gyre"/>
              <w:lang w:val="en-US"/>
            </w:rPr>
            <m:t>∆</m:t>
          </m:r>
          <m:rad>
            <m:radPr>
              <m:degHide m:val="1"/>
              <m:ctrlPr>
                <m:rPr/>
                <w:rPr>
                  <w:rFonts w:ascii="DejaVu Math TeX Gyre" w:hAnsi="DejaVu Math TeX Gyre"/>
                  <w:lang w:val="en-US"/>
                </w:rPr>
              </m:ctrlPr>
            </m:radPr>
            <m:deg>
              <m:ctrlPr>
                <m:rPr/>
                <w:rPr>
                  <w:rFonts w:ascii="DejaVu Math TeX Gyre" w:hAnsi="DejaVu Math TeX Gyre"/>
                  <w:lang w:val="en-US"/>
                </w:rPr>
              </m:ctrlPr>
            </m:deg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 w:eastAsia="zh-CN"/>
                </w:rPr>
                <m:t>P</m:t>
              </m:r>
              <m:ctrlPr>
                <m:rPr/>
                <w:rPr>
                  <w:rFonts w:ascii="DejaVu Math TeX Gyre" w:hAnsi="DejaVu Math TeX Gyre"/>
                  <w:lang w:val="en-US"/>
                </w:rPr>
              </m:ctrlPr>
            </m:e>
          </m:rad>
          <m:r>
            <m:rPr>
              <m:sty m:val="p"/>
            </m:rPr>
            <w:rPr>
              <w:rFonts w:hint="default" w:ascii="DejaVu Math TeX Gyre" w:hAnsi="DejaVu Math TeX Gyre"/>
              <w:lang w:val="en-US" w:eastAsia="zh-CN"/>
            </w:rPr>
            <m:t>L</m:t>
          </m:r>
        </m:oMath>
      </m:oMathPara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假设交易是输入 x token ，余额为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（预先扣除最大所需的手续费后的余额，以防止手续费不足），在计算得到 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后，比较：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bdr w:val="none" w:color="auto" w:sz="0" w:space="0"/>
          <w:shd w:val="clear" w:fill="FFFFFF"/>
        </w:rPr>
        <w:t>x≥Δx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时，表示交易可以到达目标价格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bdr w:val="none" w:color="auto" w:sz="0" w:space="0"/>
          <w:shd w:val="clear" w:fill="FFFFFF"/>
        </w:rPr>
        <w:t>x&lt;Δx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时，表示交易不足以到达目标价格，此时还需要进一步当前余额 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bdr w:val="none" w:color="auto" w:sz="0" w:space="0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全部耗尽时所能够达到的价格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bdr w:val="none" w:color="auto" w:sz="0" w:space="0"/>
          <w:shd w:val="clear" w:fill="FFFFFF"/>
        </w:rPr>
        <w:t>x&lt;Δx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，我们需要计算 x 耗尽时的价格，即已知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</w:rPr>
        <w:t>x</w:t>
      </w:r>
      <w:r>
        <w:rPr>
          <w:rFonts w:hint="eastAsia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  <w:lang w:val="en-US" w:eastAsia="zh-CN"/>
        </w:rPr>
        <w:t>,</w:t>
      </w:r>
      <m:oMath>
        <m:rad>
          <m:radPr>
            <m:degHide m:val="1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bdr w:val="none" w:color="auto" w:sz="0" w:space="0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bdr w:val="none" w:color="auto" w:sz="0" w:space="0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31"/>
                <w:szCs w:val="31"/>
                <w:u w:val="none"/>
                <w:bdr w:val="none" w:color="auto" w:sz="0" w:space="0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bdr w:val="none" w:color="auto" w:sz="0" w:space="0"/>
                <w:shd w:val="clear" w:fill="FFFFFF"/>
              </w:rPr>
            </m:ctrlPr>
          </m:e>
        </m:rad>
        <m:r>
          <m:rPr/>
          <w:rPr>
            <w:rFonts w:hint="default" w:ascii="DejaVu Math TeX Gyre" w:hAnsi="DejaVu Math TeX Gyre" w:cs="MathJax_Main"/>
            <w:caps w:val="0"/>
            <w:color w:val="404040"/>
            <w:spacing w:val="0"/>
            <w:sz w:val="31"/>
            <w:szCs w:val="31"/>
            <w:u w:val="none"/>
            <w:bdr w:val="none" w:color="auto" w:sz="0" w:space="0"/>
            <w:shd w:val="clear" w:fill="FFFFFF"/>
            <w:lang w:val="en-US" w:eastAsia="zh-CN"/>
          </w:rPr>
          <m:t>c</m:t>
        </m:r>
      </m:oMath>
      <w:r>
        <m:rPr/>
        <w:rPr>
          <w:rFonts w:hint="eastAsia" w:hAnsi="DejaVu Math TeX Gyre" w:cs="MathJax_Main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  <w:lang w:val="en-US" w:eastAsia="zh-CN"/>
        </w:rPr>
        <w:t xml:space="preserve"> ,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</w:rPr>
        <w:t>L</w:t>
      </w:r>
      <w:r>
        <w:rPr>
          <w:rFonts w:hint="eastAsia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  <w:lang w:val="en-US" w:eastAsia="zh-CN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求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  <m:r>
          <m:rPr/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n</m:t>
        </m:r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 根据：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m:oMathPara>
        <m:oMath>
          <m:r>
            <m:rPr>
              <m:sty m:val="p"/>
            </m:rPr>
            <w:rPr>
              <w:rFonts w:ascii="DejaVu Math TeX Gyre" w:hAnsi="DejaVu Math TeX Gyre" w:cs="Arial"/>
              <w:caps w:val="0"/>
              <w:color w:val="404040"/>
              <w:spacing w:val="0"/>
              <w:sz w:val="24"/>
              <w:szCs w:val="24"/>
              <w:shd w:val="clear" w:fill="FFFFFF"/>
            </w:rPr>
            <m:t>∆</m:t>
          </m:r>
          <m:r>
            <m:rPr>
              <m:sty m:val="p"/>
            </m:rPr>
            <w:rPr>
              <w:rFonts w:hint="default" w:ascii="DejaVu Math TeX Gyre" w:hAnsi="DejaVu Math TeX Gyre" w:cs="Arial"/>
              <w:caps w:val="0"/>
              <w:color w:val="404040"/>
              <w:spacing w:val="0"/>
              <w:sz w:val="24"/>
              <w:szCs w:val="24"/>
              <w:shd w:val="clear" w:fill="FFFFFF"/>
              <w:lang w:val="en-US" w:eastAsia="zh-CN"/>
            </w:rPr>
            <m:t>x=</m:t>
          </m:r>
          <m:r>
            <m:rPr>
              <m:sty m:val="p"/>
            </m:rPr>
            <w:rPr>
              <w:rFonts w:ascii="DejaVu Math TeX Gyre" w:hAnsi="DejaVu Math TeX Gyre" w:cs="Arial"/>
              <w:caps w:val="0"/>
              <w:color w:val="404040"/>
              <w:spacing w:val="0"/>
              <w:sz w:val="24"/>
              <w:szCs w:val="24"/>
              <w:shd w:val="clear" w:fill="FFFFFF"/>
              <w:lang w:val="en-US"/>
            </w:rPr>
            <m:t>∆</m:t>
          </m:r>
          <m:f>
            <m:fPr>
              <m:ctrlPr>
                <m:rPr/>
                <w:rPr>
                  <w:rFonts w:ascii="DejaVu Math TeX Gyre" w:hAnsi="DejaVu Math TeX Gyre" w:cs="Arial"/>
                  <w:iCs w:val="0"/>
                  <w:caps w:val="0"/>
                  <w:color w:val="404040"/>
                  <w:spacing w:val="0"/>
                  <w:sz w:val="24"/>
                  <w:szCs w:val="24"/>
                  <w:shd w:val="clear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1</m:t>
              </m:r>
              <m:ctrlPr>
                <m:rPr/>
                <w:rPr>
                  <w:rFonts w:ascii="DejaVu Math TeX Gyre" w:hAnsi="DejaVu Math TeX Gyre" w:cs="Arial"/>
                  <w:iCs w:val="0"/>
                  <w:caps w:val="0"/>
                  <w:color w:val="404040"/>
                  <w:spacing w:val="0"/>
                  <w:sz w:val="24"/>
                  <w:szCs w:val="24"/>
                  <w:shd w:val="clear" w:fill="FFFFFF"/>
                  <w:lang w:val="en-US"/>
                </w:rPr>
              </m:ctrlPr>
            </m:num>
            <m:den>
              <m:rad>
                <m:radPr>
                  <m:degHide m:val="1"/>
                  <m:ctrlPr>
                    <m:rPr/>
                    <w:rPr>
                      <w:rFonts w:ascii="DejaVu Math TeX Gyre" w:hAnsi="DejaVu Math TeX Gyre" w:cs="Arial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  <w:shd w:val="clear" w:fill="FFFFFF"/>
                      <w:lang w:val="en-US"/>
                    </w:rPr>
                  </m:ctrlPr>
                </m:radPr>
                <m:deg>
                  <m:ctrlPr>
                    <m:rPr/>
                    <w:rPr>
                      <w:rFonts w:ascii="DejaVu Math TeX Gyre" w:hAnsi="DejaVu Math TeX Gyre" w:cs="Arial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  <w:shd w:val="clear" w:fill="FFFFFF"/>
                      <w:lang w:val="en-US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m:t>P</m:t>
                  </m:r>
                  <m:ctrlPr>
                    <m:rPr/>
                    <w:rPr>
                      <w:rFonts w:ascii="DejaVu Math TeX Gyre" w:hAnsi="DejaVu Math TeX Gyre" w:cs="Arial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  <w:shd w:val="clear" w:fill="FFFFFF"/>
                      <w:lang w:val="en-US"/>
                    </w:rPr>
                  </m:ctrlPr>
                </m:e>
              </m:rad>
              <m:ctrlPr>
                <m:rPr/>
                <w:rPr>
                  <w:rFonts w:ascii="DejaVu Math TeX Gyre" w:hAnsi="DejaVu Math TeX Gyre" w:cs="Arial"/>
                  <w:iCs w:val="0"/>
                  <w:caps w:val="0"/>
                  <w:color w:val="404040"/>
                  <w:spacing w:val="0"/>
                  <w:sz w:val="24"/>
                  <w:szCs w:val="24"/>
                  <w:shd w:val="clear" w:fill="FFFFFF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Arial"/>
              <w:caps w:val="0"/>
              <w:color w:val="404040"/>
              <w:spacing w:val="0"/>
              <w:sz w:val="24"/>
              <w:szCs w:val="24"/>
              <w:shd w:val="clear" w:fill="FFFFFF"/>
              <w:lang w:val="en-US" w:eastAsia="zh-CN"/>
            </w:rPr>
            <m:t>L=</m:t>
          </m:r>
          <m:r>
            <m:rPr>
              <m:sty m:val="p"/>
            </m:rPr>
            <w:rPr>
              <w:rFonts w:ascii="DejaVu Math TeX Gyre" w:hAnsi="DejaVu Math TeX Gyre" w:cs="Arial"/>
              <w:caps w:val="0"/>
              <w:color w:val="404040"/>
              <w:spacing w:val="0"/>
              <w:sz w:val="24"/>
              <w:szCs w:val="24"/>
              <w:shd w:val="clear" w:fill="FFFFFF"/>
              <w:lang w:val="en-US"/>
            </w:rPr>
            <m:t>±</m:t>
          </m:r>
          <m:r>
            <m:rPr>
              <m:sty m:val="p"/>
            </m:rPr>
            <w:rPr>
              <w:rFonts w:hint="default" w:ascii="DejaVu Math TeX Gyre" w:hAnsi="DejaVu Math TeX Gyre" w:cs="Arial"/>
              <w:caps w:val="0"/>
              <w:color w:val="404040"/>
              <w:spacing w:val="0"/>
              <w:sz w:val="24"/>
              <w:szCs w:val="24"/>
              <w:shd w:val="clear" w:fill="FFFFFF"/>
              <w:lang w:val="en-US" w:eastAsia="zh-CN"/>
            </w:rPr>
            <m:t>(</m:t>
          </m:r>
          <m:f>
            <m:fPr>
              <m:ctrlPr>
                <m:rPr/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1</m:t>
              </m:r>
              <m:ctrlPr>
                <m:rPr/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m:ctrlPr>
                </m:sSubPr>
                <m:e>
                  <m:rad>
                    <m:radPr>
                      <m:degHide m:val="1"/>
                      <m:ctrlPr>
                        <m:rPr/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m:ctrlPr>
                    </m:radPr>
                    <m:deg>
                      <m:ctrlPr>
                        <m:rPr/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m:t>P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m:ctrlPr>
                    </m:e>
                  </m:rad>
                  <m:ctrlPr>
                    <m:rPr/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m:t>c</m:t>
                  </m:r>
                  <m:ctrlPr>
                    <m:rPr/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m:ctrlPr>
                </m:sub>
              </m:sSub>
              <m:ctrlPr>
                <m:rPr/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Arial"/>
              <w:caps w:val="0"/>
              <w:color w:val="404040"/>
              <w:spacing w:val="0"/>
              <w:sz w:val="24"/>
              <w:szCs w:val="24"/>
              <w:shd w:val="clear" w:fill="FFFFFF"/>
              <w:lang w:val="en-US" w:eastAsia="zh-CN"/>
            </w:rPr>
            <m:t>−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sz w:val="24"/>
                  <w:szCs w:val="24"/>
                  <w:shd w:val="clear" w:fill="FFFFFF"/>
                  <w:lang w:val="en-US" w:eastAsia="zh-CN"/>
                </w:rPr>
                <m:t>1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  <m:t>n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sz w:val="24"/>
                      <w:szCs w:val="24"/>
                      <w:shd w:val="clear" w:fill="FFFFFF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sz w:val="24"/>
                  <w:szCs w:val="24"/>
                  <w:shd w:val="clear" w:fill="FFFFFF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Arial"/>
              <w:caps w:val="0"/>
              <w:color w:val="404040"/>
              <w:spacing w:val="0"/>
              <w:sz w:val="24"/>
              <w:szCs w:val="24"/>
              <w:shd w:val="clear" w:fill="FFFFFF"/>
              <w:lang w:val="en-US" w:eastAsia="zh-CN"/>
            </w:rPr>
            <m:t>)L</m:t>
          </m:r>
        </m:oMath>
      </m:oMathPara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得出：</w:t>
      </w:r>
    </w:p>
    <w:p>
      <w:pPr>
        <w:keepNext w:val="0"/>
        <w:keepLines w:val="0"/>
        <w:widowControl/>
        <w:suppressLineNumbers w:val="0"/>
        <w:jc w:val="left"/>
        <m:rPr/>
        <w:rPr>
          <w:rFonts w:hint="default" w:hAnsi="DejaVu Math TeX Gyre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m:oMathPara>
        <m:oMath>
          <m:rad>
            <m:radPr>
              <m:degHide m:val="1"/>
              <m:ctrlPr>
                <w:rPr>
                  <w:rFonts w:ascii="DejaVu Math TeX Gyre" w:hAnsi="DejaVu Math TeX Gyre" w:cs="Arial"/>
                  <w:i/>
                  <w:iCs w:val="0"/>
                  <w:caps w:val="0"/>
                  <w:color w:val="404040"/>
                  <w:spacing w:val="0"/>
                  <w:kern w:val="0"/>
                  <w:sz w:val="24"/>
                  <w:szCs w:val="24"/>
                  <w:shd w:val="clear" w:fill="FFFFFF"/>
                  <w:lang w:val="en-US" w:bidi="ar"/>
                </w:rPr>
              </m:ctrlPr>
            </m:radPr>
            <m:deg>
              <m:ctrlPr>
                <w:rPr>
                  <w:rFonts w:ascii="DejaVu Math TeX Gyre" w:hAnsi="DejaVu Math TeX Gyre" w:cs="Arial"/>
                  <w:i/>
                  <w:iCs w:val="0"/>
                  <w:caps w:val="0"/>
                  <w:color w:val="404040"/>
                  <w:spacing w:val="0"/>
                  <w:kern w:val="0"/>
                  <w:sz w:val="24"/>
                  <w:szCs w:val="24"/>
                  <w:shd w:val="clear" w:fill="FFFFFF"/>
                  <w:lang w:val="en-US" w:bidi="ar"/>
                </w:rPr>
              </m:ctrlPr>
            </m:deg>
            <m:e>
              <m:sSub>
                <m:sSubPr>
                  <m:ctrlPr>
                    <w:rPr>
                      <w:rFonts w:ascii="DejaVu Math TeX Gyre" w:hAnsi="DejaVu Math TeX Gyre" w:cs="Arial"/>
                      <w:i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m:t>P</m:t>
                  </m:r>
                  <m:ctrlPr>
                    <w:rPr>
                      <w:rFonts w:ascii="DejaVu Math TeX Gyre" w:hAnsi="DejaVu Math TeX Gyre" w:cs="Arial"/>
                      <w:i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  <m:t>n</m:t>
                  </m:r>
                  <m:ctrlPr>
                    <w:rPr>
                      <w:rFonts w:ascii="DejaVu Math TeX Gyre" w:hAnsi="DejaVu Math TeX Gyre" w:cs="Arial"/>
                      <w:i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bidi="ar"/>
                    </w:rPr>
                  </m:ctrlPr>
                </m:sub>
              </m:sSub>
              <m:ctrlPr>
                <w:rPr>
                  <w:rFonts w:ascii="DejaVu Math TeX Gyre" w:hAnsi="DejaVu Math TeX Gyre" w:cs="Arial"/>
                  <w:i/>
                  <w:iCs w:val="0"/>
                  <w:caps w:val="0"/>
                  <w:color w:val="404040"/>
                  <w:spacing w:val="0"/>
                  <w:kern w:val="0"/>
                  <w:sz w:val="24"/>
                  <w:szCs w:val="24"/>
                  <w:shd w:val="clear" w:fill="FFFFFF"/>
                  <w:lang w:val="en-US" w:bidi="ar"/>
                </w:rPr>
              </m:ctrlPr>
            </m:e>
          </m:rad>
          <m:r>
            <m:rPr/>
            <w:rPr>
              <w:rFonts w:hint="default" w:ascii="DejaVu Math TeX Gyre" w:hAnsi="DejaVu Math TeX Gyre" w:cs="Arial"/>
              <w:caps w:val="0"/>
              <w:color w:val="404040"/>
              <w:spacing w:val="0"/>
              <w:kern w:val="0"/>
              <w:sz w:val="24"/>
              <w:szCs w:val="24"/>
              <w:shd w:val="clear" w:fill="FFFFFF"/>
              <w:lang w:val="en-US" w:eastAsia="zh-CN" w:bidi="ar"/>
            </w:rPr>
            <m:t>=</m:t>
          </m:r>
          <m:f>
            <m:fPr>
              <m:ctrlPr>
                <m:rPr/>
                <w:rPr>
                  <w:rFonts w:hint="default" w:ascii="DejaVu Math TeX Gyre" w:hAnsi="DejaVu Math TeX Gyre" w:cs="Arial"/>
                  <w:i/>
                  <w:iCs w:val="0"/>
                  <w:caps w:val="0"/>
                  <w:color w:val="404040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  <m:t>L</m:t>
              </m:r>
              <m:rad>
                <m:radPr>
                  <m:degHide m:val="1"/>
                  <m:ctrlPr>
                    <m:rPr/>
                    <w:rPr>
                      <w:rFonts w:hint="default" w:ascii="DejaVu Math TeX Gyre" w:hAnsi="DejaVu Math TeX Gyre" w:cs="Arial"/>
                      <w:i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radPr>
                <m:deg>
                  <m:ctrlPr>
                    <m:rPr/>
                    <w:rPr>
                      <w:rFonts w:hint="default" w:ascii="DejaVu Math TeX Gyre" w:hAnsi="DejaVu Math TeX Gyre" w:cs="Arial"/>
                      <w:i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deg>
                <m:e>
                  <m:sSub>
                    <m:sSubP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iCs w:val="0"/>
                          <w:caps w:val="0"/>
                          <w:color w:val="40404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m:t>P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iCs w:val="0"/>
                          <w:caps w:val="0"/>
                          <w:color w:val="40404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m:t>c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iCs w:val="0"/>
                          <w:caps w:val="0"/>
                          <w:color w:val="40404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</m:ctrlPr>
                    </m:sub>
                  </m:sSub>
                  <m:ctrlPr>
                    <m:rPr/>
                    <w:rPr>
                      <w:rFonts w:hint="default" w:ascii="DejaVu Math TeX Gyre" w:hAnsi="DejaVu Math TeX Gyre" w:cs="Arial"/>
                      <w:i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e>
              </m:rad>
              <m:ctrlPr>
                <m:rPr/>
                <w:rPr>
                  <w:rFonts w:hint="default" w:ascii="DejaVu Math TeX Gyre" w:hAnsi="DejaVu Math TeX Gyre" w:cs="Arial"/>
                  <w:i/>
                  <w:iCs w:val="0"/>
                  <w:caps w:val="0"/>
                  <w:color w:val="404040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</m:ctrlPr>
            </m:num>
            <m:den>
              <m:r>
                <m:rPr/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  <m:t>L</m:t>
              </m:r>
              <m:r>
                <m:rPr/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0"/>
                  <w:sz w:val="24"/>
                  <w:szCs w:val="24"/>
                  <w:shd w:val="clear" w:fill="FFFFFF"/>
                  <w:lang w:val="en-US" w:bidi="ar"/>
                </w:rPr>
                <m:t>±∆</m:t>
              </m:r>
              <m:r>
                <m:rPr/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  <m:t>x</m:t>
              </m:r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/>
                          <w:iCs w:val="0"/>
                          <w:caps w:val="0"/>
                          <w:color w:val="40404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/>
                          <w:iCs w:val="0"/>
                          <w:caps w:val="0"/>
                          <w:color w:val="40404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Arial"/>
                          <w:i/>
                          <w:iCs w:val="0"/>
                          <w:caps w:val="0"/>
                          <w:color w:val="40404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/>
                      <w:iCs w:val="0"/>
                      <w:caps w:val="0"/>
                      <w:color w:val="404040"/>
                      <w:spacing w:val="0"/>
                      <w:kern w:val="0"/>
                      <w:sz w:val="24"/>
                      <w:szCs w:val="24"/>
                      <w:shd w:val="clear" w:fill="FFFFFF"/>
                      <w:lang w:val="en-US" w:eastAsia="zh-CN" w:bidi="ar"/>
                    </w:rPr>
                  </m:ctrlPr>
                </m:e>
              </m:rad>
              <m:ctrlPr>
                <m:rPr/>
                <w:rPr>
                  <w:rFonts w:hint="default" w:ascii="DejaVu Math TeX Gyre" w:hAnsi="DejaVu Math TeX Gyre" w:cs="Arial"/>
                  <w:i/>
                  <w:iCs w:val="0"/>
                  <w:caps w:val="0"/>
                  <w:color w:val="404040"/>
                  <w:spacing w:val="0"/>
                  <w:kern w:val="0"/>
                  <w:sz w:val="24"/>
                  <w:szCs w:val="24"/>
                  <w:shd w:val="clear" w:fill="FFFFFF"/>
                  <w:lang w:val="en-US" w:eastAsia="zh-CN" w:bidi="ar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具体上述公式计算仅对通过 x token 余额求出下一个价格的公式进行了推导，如果输入的时 y token，也可以额进行类似的推导。代码中具体的实现已经封装在在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SqrtPriceMath.getNextSqrtPriceFromInput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函数中，这里不再进一步详细解释。我们接着看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computeSwapStep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的剩余步骤：</w:t>
      </w:r>
    </w:p>
    <w:p>
      <w:pPr>
        <w:keepNext w:val="0"/>
        <w:keepLines w:val="0"/>
        <w:widowControl/>
        <w:suppressLineNumbers w:val="0"/>
        <w:jc w:val="left"/>
        <m:rPr/>
        <w:rPr>
          <w:rFonts w:hint="eastAsia" w:hAnsi="DejaVu Math TeX Gyre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后续的步骤即重新计算了需要支付的手续费用和付出的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tokenOut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数量，这一步的交易就结束了，函数会将手续费，到达的目标价以及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tokenOut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返回。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在进行交易输入/输出的计算时，和流动性的计算一样，也会遇到 rounding 的问题，处理的原则是：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当计算 output 时，使用 RoundDown，保证 pool 不会出现坏账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当计算 input 时，使用 RoundUp，保证 pool 不会出现坏账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当通过 input 计算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时，如果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会减少，那么使用 RoundUp，这样可以保证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被 RoundDown，在后续计算 output 时不会使 pool 出现坏账。反之 如果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会增大， 那么使用 RoundDown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当通过 output 计算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时，如果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会减少，那么使用 RoundDown，这样可以保证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被 RoundUp，在后续计算 input 时不会使 pool 出现坏账。反之 如果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会增大， 那么使用 RoundUp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交易收尾阶段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我们再回到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函数中循环检查条件：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(state.amountSpecifiedRemaining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!=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9999"/>
          <w:spacing w:val="0"/>
          <w:kern w:val="0"/>
          <w:sz w:val="19"/>
          <w:szCs w:val="19"/>
          <w:shd w:val="clear" w:fill="F8F8F8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&amp;&amp;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state.sqrtPriceX96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!=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sqrtPriceLimitX96) { ...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即通过通过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是否还有余额来判断是否还需要继续循环，进入下一步的进行交易计算。当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全部被耗尽后，交易就结束了。当交易结束后，我们还需要做这些事情：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更新预言机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更新当前交易对的价格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bdr w:val="none" w:color="auto" w:sz="0" w:space="0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更新手续费累计值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扣除用户需要支付的 token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这里还是通过回调完成用户支付 token 的费用。因为发送用户 token 是在回调函数之前完成的，因此这个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函数是可以被当作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flash 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来使用的。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需要注意，如果本次交易是交易路径中的一次中间交易，那么扣除的 token 是从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SwapRouter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中扣除的，交易完成获得的 token 也会发送给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SwapRouter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以便其进行下一步的交易，我们回到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SwapRouter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函数：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params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.amountIn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exactInputSingle( params.amountIn,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这里会判断是否是最后一次交易，当是最后一次交易时，获取的 token 的地址才是用户的指定的地址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hasPools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?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address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6B3"/>
          <w:spacing w:val="0"/>
          <w:kern w:val="0"/>
          <w:sz w:val="19"/>
          <w:szCs w:val="19"/>
          <w:shd w:val="clear" w:fill="F8F8F8"/>
          <w:lang w:val="en-US" w:eastAsia="zh-CN" w:bidi="ar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)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params.recipient, SwapData({ path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params.path.getFirstPool(), payer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msg.sender }) 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回调完成后，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函数会返回本次交易得到的代币数量。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将判断是否进行下一个路径的交易，直至所有的交易完成，进行输入约束的检查：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i w:val="0"/>
          <w:iCs w:val="0"/>
          <w:caps w:val="0"/>
          <w:color w:val="0086B3"/>
          <w:spacing w:val="0"/>
          <w:kern w:val="0"/>
          <w:sz w:val="19"/>
          <w:szCs w:val="19"/>
          <w:shd w:val="clear" w:fill="F8F8F8"/>
          <w:lang w:val="en-US" w:eastAsia="zh-CN" w:bidi="ar"/>
        </w:rPr>
        <w:t>require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(amountOut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&gt;=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params.amountOutMinimum,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kern w:val="0"/>
          <w:sz w:val="19"/>
          <w:szCs w:val="19"/>
          <w:shd w:val="clear" w:fill="F8F8F8"/>
          <w:lang w:val="en-US" w:eastAsia="zh-CN" w:bidi="ar"/>
        </w:rPr>
        <w:t>'Too little received'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如果交易的获得 token 数满足约束，则本次交易结束。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本文仅对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这一种交易情况进行了分析，理解了这个交易的整个流程后，就可以触类旁通理解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exactOutput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的交易过程。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交易预计算</w:t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"https://liaoph.com/uniswap-v3-3/" \l "%E4%BA%A4%E6%98%93%E9%A2%84%E8%AE%A1%E7%AE%97" </w:instrText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当用户和 uniswap 前端进行交互时，前端需要预先计算出用户输入 token 能够预期得到的 token 数量。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这个功能在 uniswap v2 有非常简单的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"https://github.com/Uniswap/uniswap-v2-periphery/blob/dda62473e2da448bc9cb8f4514dadda4aeede5f4/contracts/libraries/UniswapV2Library.sol" \l "L42-L59"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实现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，只需要查询处合约中两个代币的余额就可以完成预计算。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但是在 v3 版本中，由于交易的计算需要使用合约内的 tick 信息，预计算只能由 uniswap v3 pool 合约来完成，但是 pool 合约中的计算函数都是会更改合约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45"/>
          <w:szCs w:val="4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45"/>
          <w:szCs w:val="45"/>
          <w:shd w:val="clear" w:fill="FFFFFF"/>
        </w:rPr>
        <w:t>手续费的计算和存储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每一个流动性的提供者都可以设置独立的价格范围区间，这个被称为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positon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 当我们计算交易的手续费时，我们需要计算如下值：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每一个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收取的手续费（token0, token1 需要分别单独计算）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用户如果提取了手续费，需要记录用户已提取的数值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手续费的提取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手续费的提取也是以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为单位进行提取的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中已经记录的手续费和用户请求的数额，发送指定数额的手续费给用户。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但是这里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posiiton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中的手续费可能并不是最新的（上面说过手续费总数只会在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的流动性更新时更新）。因此在提取手续费前，需要主动触发一次手续费的更新，这些操作已经在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uniswap-v3-periphery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仓库中进行了封装。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hint="default" w:ascii="Arial" w:hAnsi="Arial" w:eastAsia="宋体" w:cs="Arial"/>
          <w:b/>
          <w:bCs/>
          <w:i w:val="0"/>
          <w:iCs w:val="0"/>
          <w:caps w:val="0"/>
          <w:color w:val="404040"/>
          <w:spacing w:val="0"/>
          <w:sz w:val="45"/>
          <w:szCs w:val="45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45"/>
          <w:szCs w:val="45"/>
          <w:shd w:val="clear" w:fill="FFFFFF"/>
        </w:rPr>
        <w:t>Oracle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04040"/>
          <w:spacing w:val="0"/>
          <w:sz w:val="45"/>
          <w:szCs w:val="45"/>
          <w:shd w:val="clear" w:fill="FFFFFF"/>
          <w:lang w:val="en-US" w:eastAsia="zh-CN"/>
        </w:rPr>
        <w:t xml:space="preserve"> 计算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合约中默认还是存储一个最近价格的时间累积值，但是可以根据需要，扩展为存储最近 N 个历史价格的时间累积值，最多支持 65535 个最近历史价格信息（还可以包含当前未被写入的价格信息，这样就是 65536 个值），这样第三方开发者不再需要自己实现合约存储历史信息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Oracle 中不光记录了价格信息，还记录了对应流动性的时间累积值，因为 v3 中相同交易对在不同费率时时不同的交易池，这样在使用 Oracle 时，可以选择流动性较大的池最为价格参考来源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Uniswap v2 中可以计算出时间加权平均价格（算术平均值），而 v3 中计算出来的是时间加权价时几何平均值，团队称几何平均值比算术平均值更适合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2"/>
          <w:lang w:bidi="ar"/>
        </w:rPr>
        <w:br w:type="textWrapping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1191"/>
        </w:tabs>
        <w:ind w:leftChars="0" w:firstLine="42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MathJax_Math-itali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nchorjs-ico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thJax_Size1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3FA9"/>
    <w:multiLevelType w:val="multilevel"/>
    <w:tmpl w:val="903F3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E8B766"/>
    <w:multiLevelType w:val="multilevel"/>
    <w:tmpl w:val="A7E8B7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FFF18BB"/>
    <w:multiLevelType w:val="multilevel"/>
    <w:tmpl w:val="AFFF1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E76119D"/>
    <w:multiLevelType w:val="multilevel"/>
    <w:tmpl w:val="BE761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94EE7D1"/>
    <w:multiLevelType w:val="singleLevel"/>
    <w:tmpl w:val="C94EE7D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EDF6D54"/>
    <w:multiLevelType w:val="multilevel"/>
    <w:tmpl w:val="DEDF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FFB20FE"/>
    <w:multiLevelType w:val="multilevel"/>
    <w:tmpl w:val="DFFB20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D707A21"/>
    <w:multiLevelType w:val="multilevel"/>
    <w:tmpl w:val="ED707A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B798967"/>
    <w:multiLevelType w:val="multilevel"/>
    <w:tmpl w:val="FB7989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BE71A3E"/>
    <w:multiLevelType w:val="multilevel"/>
    <w:tmpl w:val="FBE71A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BE78CEE"/>
    <w:multiLevelType w:val="multilevel"/>
    <w:tmpl w:val="FBE78C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ED390E2"/>
    <w:multiLevelType w:val="multilevel"/>
    <w:tmpl w:val="FED390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767EDF"/>
    <w:multiLevelType w:val="multilevel"/>
    <w:tmpl w:val="FF767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BFFEA51"/>
    <w:multiLevelType w:val="multilevel"/>
    <w:tmpl w:val="4BFFEA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FF0419E"/>
    <w:multiLevelType w:val="multilevel"/>
    <w:tmpl w:val="5FF041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BDE79C7"/>
    <w:multiLevelType w:val="multilevel"/>
    <w:tmpl w:val="7BDE7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F5E3607"/>
    <w:multiLevelType w:val="singleLevel"/>
    <w:tmpl w:val="7F5E36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2"/>
  </w:num>
  <w:num w:numId="5">
    <w:abstractNumId w:val="3"/>
  </w:num>
  <w:num w:numId="6">
    <w:abstractNumId w:val="16"/>
  </w:num>
  <w:num w:numId="7">
    <w:abstractNumId w:val="8"/>
  </w:num>
  <w:num w:numId="8">
    <w:abstractNumId w:val="11"/>
  </w:num>
  <w:num w:numId="9">
    <w:abstractNumId w:val="14"/>
  </w:num>
  <w:num w:numId="10">
    <w:abstractNumId w:val="15"/>
  </w:num>
  <w:num w:numId="11">
    <w:abstractNumId w:val="5"/>
  </w:num>
  <w:num w:numId="12">
    <w:abstractNumId w:val="6"/>
  </w:num>
  <w:num w:numId="13">
    <w:abstractNumId w:val="13"/>
  </w:num>
  <w:num w:numId="14">
    <w:abstractNumId w:val="9"/>
  </w:num>
  <w:num w:numId="15">
    <w:abstractNumId w:val="1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B92"/>
    <w:rsid w:val="038D220E"/>
    <w:rsid w:val="03E57D8D"/>
    <w:rsid w:val="04FB0B39"/>
    <w:rsid w:val="06FE4216"/>
    <w:rsid w:val="09B10382"/>
    <w:rsid w:val="0D377B66"/>
    <w:rsid w:val="11A20BB8"/>
    <w:rsid w:val="130A7D39"/>
    <w:rsid w:val="15006EC2"/>
    <w:rsid w:val="177F3A69"/>
    <w:rsid w:val="17FF2B3B"/>
    <w:rsid w:val="1CFD452F"/>
    <w:rsid w:val="1F1A5176"/>
    <w:rsid w:val="23D3546D"/>
    <w:rsid w:val="25E12CEB"/>
    <w:rsid w:val="28F41EF7"/>
    <w:rsid w:val="2CA42072"/>
    <w:rsid w:val="2E493A5F"/>
    <w:rsid w:val="2F9F478F"/>
    <w:rsid w:val="32E55DC1"/>
    <w:rsid w:val="37C78F6F"/>
    <w:rsid w:val="388975FC"/>
    <w:rsid w:val="3D560853"/>
    <w:rsid w:val="3F595274"/>
    <w:rsid w:val="3FF790BA"/>
    <w:rsid w:val="40F2530F"/>
    <w:rsid w:val="445365C8"/>
    <w:rsid w:val="46AA4BD4"/>
    <w:rsid w:val="4AA207CF"/>
    <w:rsid w:val="4AA92F95"/>
    <w:rsid w:val="4B616FB0"/>
    <w:rsid w:val="4D5953D8"/>
    <w:rsid w:val="52083161"/>
    <w:rsid w:val="57B40547"/>
    <w:rsid w:val="584D0A40"/>
    <w:rsid w:val="58B84AAD"/>
    <w:rsid w:val="5BFEFFA9"/>
    <w:rsid w:val="5CFE5D8E"/>
    <w:rsid w:val="5E075D34"/>
    <w:rsid w:val="5E504712"/>
    <w:rsid w:val="5FD328E0"/>
    <w:rsid w:val="61071260"/>
    <w:rsid w:val="61B87435"/>
    <w:rsid w:val="626B37DF"/>
    <w:rsid w:val="649FB231"/>
    <w:rsid w:val="6E0D512D"/>
    <w:rsid w:val="6E2F9F19"/>
    <w:rsid w:val="74F99BEC"/>
    <w:rsid w:val="75FF33B1"/>
    <w:rsid w:val="76CB7BE4"/>
    <w:rsid w:val="77C7B90A"/>
    <w:rsid w:val="7BA7161F"/>
    <w:rsid w:val="7DDB5272"/>
    <w:rsid w:val="7EFF5F4A"/>
    <w:rsid w:val="7F7E3203"/>
    <w:rsid w:val="7F87ECB7"/>
    <w:rsid w:val="7FA9F8C5"/>
    <w:rsid w:val="7FC7F1F9"/>
    <w:rsid w:val="AF55F0D7"/>
    <w:rsid w:val="AFF2ECCD"/>
    <w:rsid w:val="B7DFB042"/>
    <w:rsid w:val="C4BFD0E4"/>
    <w:rsid w:val="CF7BDEE4"/>
    <w:rsid w:val="DDDD8FA8"/>
    <w:rsid w:val="DFDFEE3B"/>
    <w:rsid w:val="E6DDE516"/>
    <w:rsid w:val="EB76C1F2"/>
    <w:rsid w:val="FFBD2506"/>
    <w:rsid w:val="FFCFFF2F"/>
    <w:rsid w:val="FFFAA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font21"/>
    <w:basedOn w:val="8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2021-08-07T09:23:00Z</dcterms:created>
  <dc:creator>HIAPAD</dc:creator>
  <cp:lastModifiedBy>cloudweisz</cp:lastModifiedBy>
  <dcterms:modified xsi:type="dcterms:W3CDTF">2022-03-08T16:24:25Z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