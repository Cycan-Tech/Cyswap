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eastAsia" w:asciiTheme="minorEastAsia" w:hAnsiTheme="minorEastAsia" w:eastAsiaTheme="minorEastAsia" w:cstheme="minorEastAsia"/>
          <w:b/>
          <w:bCs/>
          <w:sz w:val="48"/>
          <w:szCs w:val="48"/>
        </w:rPr>
      </w:pPr>
      <w:r>
        <w:rPr>
          <w:rFonts w:hint="eastAsia" w:asciiTheme="minorEastAsia" w:hAnsiTheme="minorEastAsia" w:cstheme="minorEastAsia"/>
          <w:b/>
          <w:bCs/>
          <w:sz w:val="48"/>
          <w:szCs w:val="48"/>
          <w:lang w:val="en-US" w:eastAsia="zh-CN"/>
        </w:rPr>
        <w:t>UniswapV3Ink</w:t>
      </w:r>
      <w:r>
        <w:rPr>
          <w:rFonts w:hint="eastAsia" w:asciiTheme="minorEastAsia" w:hAnsiTheme="minorEastAsia" w:eastAsiaTheme="minorEastAsia" w:cstheme="minorEastAsia"/>
          <w:b/>
          <w:bCs/>
          <w:sz w:val="48"/>
          <w:szCs w:val="48"/>
        </w:rPr>
        <w:t>-产品软件</w:t>
      </w:r>
      <w:r>
        <w:rPr>
          <w:rFonts w:hint="eastAsia" w:asciiTheme="minorEastAsia" w:hAnsiTheme="minorEastAsia" w:cstheme="minorEastAsia"/>
          <w:b/>
          <w:bCs/>
          <w:sz w:val="48"/>
          <w:szCs w:val="48"/>
          <w:lang w:eastAsia="zh-CN"/>
        </w:rPr>
        <w:t>总体</w:t>
      </w:r>
      <w:r>
        <w:rPr>
          <w:rFonts w:hint="eastAsia" w:asciiTheme="minorEastAsia" w:hAnsiTheme="minorEastAsia" w:eastAsiaTheme="minorEastAsia" w:cstheme="minorEastAsia"/>
          <w:b/>
          <w:bCs/>
          <w:sz w:val="48"/>
          <w:szCs w:val="48"/>
        </w:rPr>
        <w:t>设计</w:t>
      </w:r>
    </w:p>
    <w:p>
      <w:pPr>
        <w:tabs>
          <w:tab w:val="left" w:pos="681"/>
        </w:tabs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</w:p>
    <w:p>
      <w:pPr>
        <w:tabs>
          <w:tab w:val="left" w:pos="681"/>
        </w:tabs>
        <w:rPr>
          <w:rFonts w:hint="eastAsia"/>
          <w:lang w:eastAsia="zh-CN"/>
        </w:rPr>
      </w:pPr>
    </w:p>
    <w:p>
      <w:pPr>
        <w:tabs>
          <w:tab w:val="left" w:pos="681"/>
        </w:tabs>
        <w:rPr>
          <w:rFonts w:hint="eastAsia"/>
          <w:lang w:eastAsia="zh-CN"/>
        </w:rPr>
      </w:pPr>
    </w:p>
    <w:p>
      <w:pPr>
        <w:numPr>
          <w:ilvl w:val="0"/>
          <w:numId w:val="2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2022.03.02  V1.0  WeiYong   create by wangdong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tabs>
          <w:tab w:val="left" w:pos="1866"/>
        </w:tabs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ab/>
      </w:r>
    </w:p>
    <w:p>
      <w:pPr>
        <w:pStyle w:val="2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概述及需求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在substrate链上创建一个基础的金融swap服务.该服务主要提供以下几点服务:</w:t>
      </w:r>
    </w:p>
    <w:p>
      <w:pPr>
        <w:numPr>
          <w:ilvl w:val="1"/>
          <w:numId w:val="3"/>
        </w:numPr>
        <w:ind w:left="0" w:leftChars="0" w:firstLine="0" w:firstLine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该服务可以使普通用户作为流动性提供者提供资金流动性.并且流动性具有较高的资金使用率.</w:t>
      </w:r>
    </w:p>
    <w:p>
      <w:pPr>
        <w:numPr>
          <w:ilvl w:val="1"/>
          <w:numId w:val="3"/>
        </w:numPr>
        <w:ind w:left="0" w:leftChars="0" w:firstLine="0" w:firstLine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提供抽离流动性服务.可以部分抽取流动性.</w:t>
      </w:r>
    </w:p>
    <w:p>
      <w:pPr>
        <w:numPr>
          <w:ilvl w:val="1"/>
          <w:numId w:val="3"/>
        </w:numPr>
        <w:ind w:left="0" w:leftChars="0" w:firstLine="0" w:firstLine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提供的swap功能和当前价格的查询服务.根据用户提供的交易量和交易价格swap出不低于最小量的token.</w:t>
      </w:r>
    </w:p>
    <w:p>
      <w:pPr>
        <w:numPr>
          <w:ilvl w:val="1"/>
          <w:numId w:val="3"/>
        </w:numPr>
        <w:ind w:left="0" w:leftChars="0" w:firstLine="0" w:firstLine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提供交易的路由服务.提供一种token swap另一种token的交易路由.</w:t>
      </w:r>
    </w:p>
    <w:p>
      <w:pPr>
        <w:numPr>
          <w:ilvl w:val="1"/>
          <w:numId w:val="3"/>
        </w:numPr>
        <w:ind w:left="0" w:leftChars="0" w:firstLine="0" w:firstLine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提供最新价格服务.</w:t>
      </w:r>
    </w:p>
    <w:p>
      <w:pPr>
        <w:pStyle w:val="2"/>
        <w:numPr>
          <w:ilvl w:val="0"/>
          <w:numId w:val="3"/>
        </w:numPr>
        <w:bidi w:val="0"/>
        <w:ind w:left="432" w:hanging="43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技术架构选择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备选方案使用ink!和substrate的pallet.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使用ink!的优点:ink!是模拟solidity的实现的.故而可以完全按照solidity的架构进行迁移.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缺点:ink!由于本身还未发布正式版本,故而整体版本变化比较快,前后不太兼容.可能后续会做比较大的修改.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使用substrate的优点:结构比较稳定.已经趋向于成熟.可以使用链的无分叉升级进行升级.pallet之间的调用比较简单.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使用substrate的缺点:合约中要调用需要使用扩展或者预编译功能.pool合约不能根据参数进行多次初始化.需要使用map来记录不同的pool记录.不能部署到多个链,每个链要使用都必须引入该pallet.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综上考量:初步选择ink!实现uniswap v3.</w:t>
      </w:r>
      <w:bookmarkStart w:id="0" w:name="_GoBack"/>
      <w:bookmarkEnd w:id="0"/>
    </w:p>
    <w:p>
      <w:pPr>
        <w:pStyle w:val="2"/>
        <w:numPr>
          <w:ilvl w:val="0"/>
          <w:numId w:val="3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系统结构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uniswapV3ink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的系统结构如下图所示：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3681730"/>
            <wp:effectExtent l="0" t="0" r="571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68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ind w:firstLine="1400" w:firstLineChars="5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图1. uniswapV3ink系统结构</w:t>
      </w:r>
    </w:p>
    <w:p>
      <w:pPr>
        <w:ind w:firstLine="1400" w:firstLineChars="5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</w:p>
    <w:p>
      <w:pPr>
        <w:pStyle w:val="2"/>
        <w:numPr>
          <w:ilvl w:val="0"/>
          <w:numId w:val="3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系统模块和功能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功能的具体流程图和计算公式见uniswap v3 白皮书,网址:https://www.jinse.com/news/blockchain/1057182.html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420" w:firstLineChars="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代码架构主要分为两个大的集合: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lang w:val="en-US" w:eastAsia="zh-CN"/>
        </w:rPr>
        <w:t>core moudle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periphery moudle</w:t>
      </w:r>
    </w:p>
    <w:p>
      <w:pPr>
        <w:pStyle w:val="12"/>
        <w:keepNext w:val="0"/>
        <w:keepLines w:val="0"/>
        <w:widowControl/>
        <w:suppressLineNumbers w:val="0"/>
      </w:pPr>
      <w:r>
        <w:t>core 仓库的功能主要包含在以下 2 个</w:t>
      </w:r>
      <w:r>
        <w:rPr>
          <w:rFonts w:hint="eastAsia"/>
          <w:lang w:eastAsia="zh-CN"/>
        </w:rPr>
        <w:t>合约</w:t>
      </w:r>
      <w:r>
        <w:t>中：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</w:rPr>
        <w:t>UniswapV3Factory</w:t>
      </w:r>
      <w:r>
        <w:t>: 提供创建 pool 的接口，并且追踪所有的 pool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</w:rPr>
        <w:t>UniswapV3Pool</w:t>
      </w:r>
      <w:r>
        <w:t>: 实现代币交易，流动性管理，交易手续费的收取，oracle 数据管理。接口的实现粒度比较低，不适合普通用户使用，错误的调用其中的接口可能会造成经济上的损失。</w:t>
      </w:r>
    </w:p>
    <w:p>
      <w:pPr>
        <w:pStyle w:val="12"/>
        <w:keepNext w:val="0"/>
        <w:keepLines w:val="0"/>
        <w:widowControl/>
        <w:suppressLineNumbers w:val="0"/>
      </w:pPr>
      <w:r>
        <w:t>peirphery 仓库的功能主要包含在以下 2 个合约：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5"/>
        </w:rPr>
        <w:t>SwapRouter</w:t>
      </w:r>
      <w:r>
        <w:t>: 提供代币交易的接口，它是对 UniswapV3Pool 合约中交易相关接口的进一步封装，前端界面主要与这个合约来进行对接。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Style w:val="15"/>
        </w:rPr>
        <w:t>NonfungiblePositionManager</w:t>
      </w:r>
      <w:r>
        <w:t>: 用来增加/移除/修改 Pool 的流动性，并且通过 NFT token 将流动性代币化。使用 ERC721 token（v2 使用的是 ERC20）的原因是同一个池的多个流动性并不能等价替换（v3 的集中流性动功能）。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这些合约间的关系大致如下图：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5266055" cy="3340100"/>
            <wp:effectExtent l="0" t="0" r="10795" b="1270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34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1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Style w:val="15"/>
          <w:b/>
        </w:rPr>
        <w:t>NonfungiblePositionManager</w:t>
      </w:r>
      <w:r>
        <w:rPr>
          <w:rFonts w:hint="eastAsia"/>
          <w:lang w:val="en-US" w:eastAsia="zh-CN"/>
        </w:rPr>
        <w:t xml:space="preserve"> Module</w:t>
      </w:r>
    </w:p>
    <w:p>
      <w:pPr>
        <w:numPr>
          <w:ilvl w:val="2"/>
          <w:numId w:val="3"/>
        </w:numPr>
        <w:ind w:left="0" w:leftChars="0" w:firstLine="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创建交易对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创建交易对的调用流程如下：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135" cy="3905885"/>
            <wp:effectExtent l="0" t="0" r="5715" b="1841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0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用户首先调用 </w:t>
      </w:r>
      <w:r>
        <w:rPr>
          <w:rStyle w:val="17"/>
          <w:rFonts w:ascii="Courier New" w:hAnsi="Courier New" w:eastAsia="Courier New" w:cs="Courier New"/>
          <w:i w:val="0"/>
          <w:iCs w:val="0"/>
          <w:caps w:val="0"/>
          <w:color w:val="C7254E"/>
          <w:spacing w:val="0"/>
          <w:sz w:val="24"/>
          <w:szCs w:val="24"/>
          <w:shd w:val="clear" w:fill="F9F2F4"/>
        </w:rPr>
        <w:t>NonfungiblePositionManager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合约的 </w:t>
      </w:r>
      <w:r>
        <w:rPr>
          <w:rStyle w:val="17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4"/>
          <w:szCs w:val="24"/>
          <w:shd w:val="clear" w:fill="F9F2F4"/>
        </w:rPr>
        <w:t>createAndInitializePoolIfNecessary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方法创建交易对，传入的参数为交易对的 token0, token1, fee 和初始价格 </w:t>
      </w:r>
      <m:oMath>
        <m:rad>
          <m:radPr>
            <m:degHide m:val="1"/>
            <m:ctrlPr>
              <w:rPr>
                <w:rFonts w:ascii="DejaVu Math TeX Gyre" w:hAnsi="DejaVu Math TeX Gyre" w:cs="MathJax_Main"/>
                <w:bCs w:val="0"/>
                <w:i/>
                <w:iCs w:val="0"/>
                <w:caps w:val="0"/>
                <w:color w:val="404040"/>
                <w:spacing w:val="0"/>
                <w:sz w:val="24"/>
                <w:szCs w:val="24"/>
                <w:u w:val="none"/>
                <w:shd w:val="clear" w:fill="FFFFFF"/>
              </w:rPr>
            </m:ctrlPr>
          </m:radPr>
          <m:deg>
            <m:ctrlPr>
              <w:rPr>
                <w:rFonts w:ascii="DejaVu Math TeX Gyre" w:hAnsi="DejaVu Math TeX Gyre" w:cs="MathJax_Main"/>
                <w:bCs w:val="0"/>
                <w:i/>
                <w:iCs w:val="0"/>
                <w:caps w:val="0"/>
                <w:color w:val="404040"/>
                <w:spacing w:val="0"/>
                <w:sz w:val="24"/>
                <w:szCs w:val="24"/>
                <w:u w:val="none"/>
                <w:shd w:val="clear" w:fill="FFFFFF"/>
              </w:rPr>
            </m:ctrlPr>
          </m:deg>
          <m:e>
            <m:r>
              <m:rPr/>
              <w:rPr>
                <w:rFonts w:hint="default" w:ascii="DejaVu Math TeX Gyre" w:hAnsi="DejaVu Math TeX Gyre" w:cs="MathJax_Main"/>
                <w:caps w:val="0"/>
                <w:color w:val="404040"/>
                <w:spacing w:val="0"/>
                <w:sz w:val="24"/>
                <w:szCs w:val="24"/>
                <w:u w:val="none"/>
                <w:shd w:val="clear" w:fill="FFFFFF"/>
                <w:lang w:val="en-US" w:eastAsia="zh-CN"/>
              </w:rPr>
              <m:t>p</m:t>
            </m:r>
            <m:ctrlPr>
              <w:rPr>
                <w:rFonts w:ascii="DejaVu Math TeX Gyre" w:hAnsi="DejaVu Math TeX Gyre" w:cs="MathJax_Main"/>
                <w:bCs w:val="0"/>
                <w:i/>
                <w:iCs w:val="0"/>
                <w:caps w:val="0"/>
                <w:color w:val="404040"/>
                <w:spacing w:val="0"/>
                <w:sz w:val="24"/>
                <w:szCs w:val="24"/>
                <w:u w:val="none"/>
                <w:shd w:val="clear" w:fill="FFFFFF"/>
              </w:rPr>
            </m:ctrlPr>
          </m:e>
        </m:rad>
      </m:oMath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.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17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4"/>
          <w:szCs w:val="24"/>
          <w:shd w:val="clear" w:fill="F9F2F4"/>
        </w:rPr>
        <w:t>NonfungiblePositionManager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合约内部通过调用 </w:t>
      </w:r>
      <w:r>
        <w:rPr>
          <w:rStyle w:val="17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4"/>
          <w:szCs w:val="24"/>
          <w:shd w:val="clear" w:fill="F9F2F4"/>
        </w:rPr>
        <w:t>UniswapV3Factory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的 </w:t>
      </w:r>
      <w:r>
        <w:rPr>
          <w:rStyle w:val="17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4"/>
          <w:szCs w:val="24"/>
          <w:shd w:val="clear" w:fill="F9F2F4"/>
        </w:rPr>
        <w:t>createPool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方法完成交易对的创建，然后对交易对进行初始化，初始化的作用就是给交易对设置一个初始的价格。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Style w:val="17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4"/>
          <w:szCs w:val="24"/>
          <w:shd w:val="clear" w:fill="F9F2F4"/>
        </w:rPr>
        <w:t>createAndInitializePoolIfNecessary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如下：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首先调用 </w:t>
      </w:r>
      <w:r>
        <w:rPr>
          <w:rStyle w:val="17"/>
          <w:rFonts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UniswapV3Factory.getPool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方法查看交易对是否已经创建，</w:t>
      </w:r>
      <w:r>
        <w:rPr>
          <w:rFonts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使用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Style w:val="17"/>
          <w:rFonts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(tokenA, tokenB, fee)</w:t>
      </w:r>
      <w:r>
        <w:rPr>
          <w:rStyle w:val="17"/>
          <w:rFonts w:hint="eastAsia"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的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eastAsia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元组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来作为一个交易对的键，即相同代币，不同费率之间的流动池不一样。另外对于给定的 </w:t>
      </w:r>
      <w:r>
        <w:rPr>
          <w:rStyle w:val="17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tokenA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和 </w:t>
      </w:r>
      <w:r>
        <w:rPr>
          <w:rStyle w:val="17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tokenB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，会先将其地址排序，将地址值更小的放在前，这样方便后续交易池的查询和计算。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原有的solidity采用固定的initcode和salt方法可以直接线下算出来pool的地址.ink!使用codehash和salt也可以算出固定的pool的地址.再将pool存放到pool_map中,其中的key为(token0,token1,fee),value为pool的地址.ink!中暂时不知道pool地址的算法,故需要获取pool的时候,仍然从factory通过(token0,token1,fee)获取pool的地址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最后，对创建的交易对合约进行初始化：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初始化主要是设置了交易池的初始价格（注意，此时池子中还没有流动性），以及费率，tick 等相关变量的初始化。完成之后一个交易池就创建好了。</w:t>
      </w: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 xml:space="preserve">  </w:t>
      </w:r>
    </w:p>
    <w:p>
      <w:pPr>
        <w:numPr>
          <w:ilvl w:val="2"/>
          <w:numId w:val="3"/>
        </w:numPr>
        <w:ind w:left="0" w:leftChars="0" w:firstLine="0" w:firstLine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提供流动性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在合约内保存所有用户的流动性，代码内称作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Style w:val="17"/>
          <w:rFonts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Position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，提供流动性的调用流程如下：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865" cy="4568825"/>
            <wp:effectExtent l="0" t="0" r="6985" b="317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56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用户还是首先和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Style w:val="17"/>
          <w:rFonts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NonfungiblePositionManager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合约交互。v3 这次将 LP token 改成了 ERC721 token，并且将 token 功能放到 </w:t>
      </w:r>
      <w:r>
        <w:rPr>
          <w:rStyle w:val="17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NonfungiblePositionManager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合约中。这个合约替代用户完成提供流动性操作，然后根据将流动性的数据元记录下来，并给用户铸造一个 NFT Token.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这里有几点值得注意：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传入的 lower/upper 价格是以 tick index 来表示的，因此需要在链下先计算好价格所对应的 tick index</w:t>
      </w:r>
      <w:r>
        <w:rPr>
          <w:rFonts w:hint="eastAsia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传入的是流动性 L 的大小，这个也需要在链下先计算好，计算过程见下面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这里有一个回调函数的参数。v3 使用回调函数来完成进行流动性 token 的支付操作</w:t>
      </w:r>
      <w:r>
        <w:rPr>
          <w:rFonts w:hint="eastAsia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.</w:t>
      </w:r>
    </w:p>
    <w:p>
      <w:pPr>
        <w:pStyle w:val="4"/>
        <w:keepNext w:val="0"/>
        <w:keepLines w:val="0"/>
        <w:widowControl/>
        <w:numPr>
          <w:ilvl w:val="3"/>
          <w:numId w:val="3"/>
        </w:numPr>
        <w:suppressLineNumbers w:val="0"/>
        <w:shd w:val="clear" w:fill="FFFFFF"/>
        <w:spacing w:before="450" w:beforeAutospacing="0" w:after="150" w:afterAutospacing="0" w:line="17" w:lineRule="atLeast"/>
        <w:ind w:left="0" w:leftChars="0" w:right="0" w:rightChars="0" w:firstLine="0" w:firstLineChars="0"/>
        <w:rPr>
          <w:rFonts w:ascii="Arial" w:hAnsi="Arial" w:eastAsia="Arial" w:cs="Arial"/>
          <w:b/>
          <w:bCs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从 token 数计算流动性 L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="Arial" w:hAnsi="Arial" w:eastAsia="宋体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如前所述，因为合约的参数接受的是流动性 </w:t>
      </w:r>
      <w:r>
        <w:rPr>
          <w:rFonts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L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的值，我们需要在链下通过用户愿意提供流动性包含的 token 数，计算出 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L</w:t>
      </w:r>
      <w:del w:id="0">
        <w:r>
          <w:rPr>
            <w:rFonts w:hint="default" w:ascii="Arial" w:hAnsi="Arial" w:eastAsia="Arial" w:cs="Arial"/>
            <w:i w:val="0"/>
            <w:iCs w:val="0"/>
            <w:caps w:val="0"/>
            <w:color w:val="404040"/>
            <w:spacing w:val="0"/>
            <w:sz w:val="24"/>
            <w:szCs w:val="24"/>
            <w:shd w:val="clear" w:fill="FFFFFF"/>
          </w:rPr>
          <w:delText>这部分计算需要在前端界面预先算好</w:delText>
        </w:r>
      </w:del>
      <w:r>
        <w:rPr>
          <w:rFonts w:hint="eastAsia" w:ascii="Arial" w:hAnsi="Arial" w:eastAsia="宋体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.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假设用户提供流动性的价格范围是：</w:t>
      </w:r>
      <w:r>
        <w:rPr>
          <w:rFonts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[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P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a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, 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P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b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] (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P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a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&lt;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P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b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)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，代币池中的当前价格为 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P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c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，可以分成三种情况来计算流动性 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L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的值：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当前池中的价格 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P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c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&lt;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P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a</w:t>
      </w:r>
      <w:r>
        <w:rPr>
          <w:rFonts w:hint="eastAsia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  <w:lang w:val="en-US" w:eastAsia="zh-CN"/>
        </w:rPr>
        <w:t>,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如下图：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drawing>
          <wp:inline distT="0" distB="0" distL="114300" distR="114300">
            <wp:extent cx="5262880" cy="3095625"/>
            <wp:effectExtent l="0" t="0" r="13970" b="952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="Arial" w:hAnsi="Arial" w:eastAsia="MathJax_Math-italic" w:cs="Arial"/>
          <w:i w:val="0"/>
          <w:iCs w:val="0"/>
          <w:caps w:val="0"/>
          <w:color w:val="404040"/>
          <w:spacing w:val="0"/>
          <w:sz w:val="24"/>
          <w:szCs w:val="24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此时添加的流动性全部为 x token，计算 </w:t>
      </w:r>
      <w:r>
        <w:rPr>
          <w:rFonts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L</w:t>
      </w:r>
      <w:r>
        <w:rPr>
          <w:rFonts w:hint="eastAsia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  <w:lang w:val="en-US" w:eastAsia="zh-CN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jc w:val="center"/>
        <w:rPr>
          <w:rFonts w:hint="eastAsia" w:ascii="Arial" w:hAnsi="Arial" w:cs="Arial" w:eastAsiaTheme="minorEastAsia"/>
          <w:i w:val="0"/>
          <w:iCs w:val="0"/>
          <w:caps w:val="0"/>
          <w:color w:val="404040"/>
          <w:spacing w:val="0"/>
          <w:sz w:val="24"/>
          <w:szCs w:val="24"/>
          <w:lang w:val="en-US" w:eastAsia="zh-CN"/>
        </w:rPr>
      </w:pPr>
      <m:oMathPara>
        <m:oMath>
          <m:r>
            <m:rPr>
              <m:sty m:val="p"/>
            </m:rPr>
            <w:rPr>
              <w:rFonts w:hint="default" w:ascii="DejaVu Math TeX Gyre" w:hAnsi="DejaVu Math TeX Gyre" w:eastAsia="Arial" w:cs="Arial"/>
              <w:caps w:val="0"/>
              <w:color w:val="404040"/>
              <w:spacing w:val="0"/>
              <w:kern w:val="2"/>
              <w:sz w:val="24"/>
              <w:szCs w:val="24"/>
              <w:lang w:val="en-US" w:eastAsia="zh-CN" w:bidi="ar-SA"/>
            </w:rPr>
            <m:t>L=</m:t>
          </m:r>
          <m:f>
            <m:fPr>
              <m:ctrlPr>
                <w:rPr>
                  <w:rFonts w:hint="default" w:ascii="DejaVu Math TeX Gyre" w:hAnsi="DejaVu Math TeX Gyre" w:cs="Arial"/>
                  <w:iCs w:val="0"/>
                  <w:caps w:val="0"/>
                  <w:color w:val="404040"/>
                  <w:spacing w:val="0"/>
                  <w:kern w:val="2"/>
                  <w:sz w:val="24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ascii="DejaVu Math TeX Gyre" w:hAnsi="DejaVu Math TeX Gyre" w:cs="Arial"/>
                  <w:caps w:val="0"/>
                  <w:color w:val="404040"/>
                  <w:spacing w:val="0"/>
                  <w:kern w:val="2"/>
                  <w:sz w:val="24"/>
                  <w:szCs w:val="24"/>
                  <w:lang w:val="en-US" w:bidi="ar-SA"/>
                </w:rPr>
                <m:t>∆</m:t>
              </m:r>
              <m:r>
                <m:rPr>
                  <m:sty m:val="p"/>
                </m:rPr>
                <w:rPr>
                  <w:rFonts w:hint="default" w:ascii="DejaVu Math TeX Gyre" w:hAnsi="DejaVu Math TeX Gyre" w:cs="Arial"/>
                  <w:caps w:val="0"/>
                  <w:color w:val="404040"/>
                  <w:spacing w:val="0"/>
                  <w:kern w:val="2"/>
                  <w:sz w:val="24"/>
                  <w:szCs w:val="24"/>
                  <w:lang w:val="en-US" w:eastAsia="zh-CN" w:bidi="ar-SA"/>
                </w:rPr>
                <m:t>x</m:t>
              </m:r>
              <m:ctrlPr>
                <w:rPr>
                  <w:rFonts w:hint="default" w:ascii="DejaVu Math TeX Gyre" w:hAnsi="DejaVu Math TeX Gyre" w:cs="Arial"/>
                  <w:iCs w:val="0"/>
                  <w:caps w:val="0"/>
                  <w:color w:val="404040"/>
                  <w:spacing w:val="0"/>
                  <w:kern w:val="2"/>
                  <w:sz w:val="24"/>
                  <w:szCs w:val="24"/>
                  <w:lang w:val="en-US" w:eastAsia="zh-CN" w:bidi="ar-SA"/>
                </w:rPr>
              </m:ctrlPr>
            </m:num>
            <m:den>
              <m:f>
                <m:fPr>
                  <m:ctrlPr>
                    <w:rPr>
                      <w:rFonts w:hint="default" w:ascii="DejaVu Math TeX Gyre" w:hAnsi="DejaVu Math TeX Gyre" w:cs="Arial"/>
                      <w:iCs w:val="0"/>
                      <w:caps w:val="0"/>
                      <w:color w:val="404040"/>
                      <w:spacing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DejaVu Math TeX Gyre" w:hAnsi="DejaVu Math TeX Gyre" w:cs="Arial"/>
                      <w:caps w:val="0"/>
                      <w:color w:val="404040"/>
                      <w:spacing w:val="0"/>
                      <w:kern w:val="2"/>
                      <w:sz w:val="24"/>
                      <w:szCs w:val="24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DejaVu Math TeX Gyre" w:hAnsi="DejaVu Math TeX Gyre" w:cs="Arial"/>
                      <w:iCs w:val="0"/>
                      <w:caps w:val="0"/>
                      <w:color w:val="404040"/>
                      <w:spacing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hint="default" w:ascii="DejaVu Math TeX Gyre" w:hAnsi="DejaVu Math TeX Gyre" w:cs="Arial"/>
                          <w:iCs w:val="0"/>
                          <w:caps w:val="0"/>
                          <w:color w:val="404040"/>
                          <w:spacing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radPr>
                    <m:deg>
                      <m:ctrlPr>
                        <w:rPr>
                          <w:rFonts w:hint="default" w:ascii="DejaVu Math TeX Gyre" w:hAnsi="DejaVu Math TeX Gyre" w:cs="Arial"/>
                          <w:iCs w:val="0"/>
                          <w:caps w:val="0"/>
                          <w:color w:val="404040"/>
                          <w:spacing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deg>
                    <m:e>
                      <m:sSub>
                        <m:sSubPr>
                          <m:ctrlPr>
                            <w:rPr>
                              <w:rFonts w:hint="default" w:ascii="DejaVu Math TeX Gyre" w:hAnsi="DejaVu Math TeX Gyre" w:cs="Arial"/>
                              <w:iCs w:val="0"/>
                              <w:caps w:val="0"/>
                              <w:color w:val="404040"/>
                              <w:spacing w:val="0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DejaVu Math TeX Gyre" w:hAnsi="DejaVu Math TeX Gyre" w:cs="Arial"/>
                              <w:caps w:val="0"/>
                              <w:color w:val="404040"/>
                              <w:spacing w:val="0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  <m:t>p</m:t>
                          </m:r>
                          <m:ctrlPr>
                            <w:rPr>
                              <w:rFonts w:hint="default" w:ascii="DejaVu Math TeX Gyre" w:hAnsi="DejaVu Math TeX Gyre" w:cs="Arial"/>
                              <w:iCs w:val="0"/>
                              <w:caps w:val="0"/>
                              <w:color w:val="404040"/>
                              <w:spacing w:val="0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DejaVu Math TeX Gyre" w:hAnsi="DejaVu Math TeX Gyre" w:cs="Arial"/>
                              <w:caps w:val="0"/>
                              <w:color w:val="404040"/>
                              <w:spacing w:val="0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  <m:t>a</m:t>
                          </m:r>
                          <m:ctrlPr>
                            <w:rPr>
                              <w:rFonts w:hint="default" w:ascii="DejaVu Math TeX Gyre" w:hAnsi="DejaVu Math TeX Gyre" w:cs="Arial"/>
                              <w:iCs w:val="0"/>
                              <w:caps w:val="0"/>
                              <w:color w:val="404040"/>
                              <w:spacing w:val="0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</m:ctrlPr>
                        </m:sub>
                      </m:sSub>
                      <m:ctrlPr>
                        <w:rPr>
                          <w:rFonts w:hint="default" w:ascii="DejaVu Math TeX Gyre" w:hAnsi="DejaVu Math TeX Gyre" w:cs="Arial"/>
                          <w:iCs w:val="0"/>
                          <w:caps w:val="0"/>
                          <w:color w:val="404040"/>
                          <w:spacing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e>
                  </m:rad>
                  <m:ctrlPr>
                    <w:rPr>
                      <w:rFonts w:hint="default" w:ascii="DejaVu Math TeX Gyre" w:hAnsi="DejaVu Math TeX Gyre" w:cs="Arial"/>
                      <w:iCs w:val="0"/>
                      <w:caps w:val="0"/>
                      <w:color w:val="404040"/>
                      <w:spacing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den>
              </m:f>
              <m:r>
                <m:rPr>
                  <m:sty m:val="p"/>
                </m:rPr>
                <w:rPr>
                  <w:rFonts w:hint="default" w:ascii="DejaVu Math TeX Gyre" w:hAnsi="DejaVu Math TeX Gyre" w:cs="Arial"/>
                  <w:caps w:val="0"/>
                  <w:color w:val="404040"/>
                  <w:spacing w:val="0"/>
                  <w:kern w:val="2"/>
                  <w:sz w:val="24"/>
                  <w:szCs w:val="24"/>
                  <w:lang w:val="en-US" w:eastAsia="zh-CN" w:bidi="ar-SA"/>
                </w:rPr>
                <m:t>−</m:t>
              </m:r>
              <m:f>
                <m:fPr>
                  <m:ctrlPr>
                    <w:rPr>
                      <w:rFonts w:hint="default" w:ascii="DejaVu Math TeX Gyre" w:hAnsi="DejaVu Math TeX Gyre" w:cs="Arial"/>
                      <w:iCs w:val="0"/>
                      <w:caps w:val="0"/>
                      <w:color w:val="404040"/>
                      <w:spacing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DejaVu Math TeX Gyre" w:hAnsi="DejaVu Math TeX Gyre" w:cs="Arial"/>
                      <w:caps w:val="0"/>
                      <w:color w:val="404040"/>
                      <w:spacing w:val="0"/>
                      <w:kern w:val="2"/>
                      <w:sz w:val="24"/>
                      <w:szCs w:val="24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DejaVu Math TeX Gyre" w:hAnsi="DejaVu Math TeX Gyre" w:cs="Arial"/>
                      <w:iCs w:val="0"/>
                      <w:caps w:val="0"/>
                      <w:color w:val="404040"/>
                      <w:spacing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hint="default" w:ascii="DejaVu Math TeX Gyre" w:hAnsi="DejaVu Math TeX Gyre" w:cs="Arial"/>
                          <w:iCs w:val="0"/>
                          <w:caps w:val="0"/>
                          <w:color w:val="404040"/>
                          <w:spacing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radPr>
                    <m:deg>
                      <m:ctrlPr>
                        <w:rPr>
                          <w:rFonts w:hint="default" w:ascii="DejaVu Math TeX Gyre" w:hAnsi="DejaVu Math TeX Gyre" w:cs="Arial"/>
                          <w:iCs w:val="0"/>
                          <w:caps w:val="0"/>
                          <w:color w:val="404040"/>
                          <w:spacing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deg>
                    <m:e>
                      <m:sSub>
                        <m:sSubPr>
                          <m:ctrlPr>
                            <w:rPr>
                              <w:rFonts w:hint="default" w:ascii="DejaVu Math TeX Gyre" w:hAnsi="DejaVu Math TeX Gyre" w:cs="Arial"/>
                              <w:iCs w:val="0"/>
                              <w:caps w:val="0"/>
                              <w:color w:val="404040"/>
                              <w:spacing w:val="0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DejaVu Math TeX Gyre" w:hAnsi="DejaVu Math TeX Gyre" w:cs="Arial"/>
                              <w:caps w:val="0"/>
                              <w:color w:val="404040"/>
                              <w:spacing w:val="0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  <m:t>p</m:t>
                          </m:r>
                          <m:ctrlPr>
                            <w:rPr>
                              <w:rFonts w:hint="default" w:ascii="DejaVu Math TeX Gyre" w:hAnsi="DejaVu Math TeX Gyre" w:cs="Arial"/>
                              <w:iCs w:val="0"/>
                              <w:caps w:val="0"/>
                              <w:color w:val="404040"/>
                              <w:spacing w:val="0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DejaVu Math TeX Gyre" w:hAnsi="DejaVu Math TeX Gyre" w:cs="Arial"/>
                              <w:caps w:val="0"/>
                              <w:color w:val="404040"/>
                              <w:spacing w:val="0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  <m:t>b</m:t>
                          </m:r>
                          <m:ctrlPr>
                            <w:rPr>
                              <w:rFonts w:hint="default" w:ascii="DejaVu Math TeX Gyre" w:hAnsi="DejaVu Math TeX Gyre" w:cs="Arial"/>
                              <w:iCs w:val="0"/>
                              <w:caps w:val="0"/>
                              <w:color w:val="404040"/>
                              <w:spacing w:val="0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</m:ctrlPr>
                        </m:sub>
                      </m:sSub>
                      <m:ctrlPr>
                        <w:rPr>
                          <w:rFonts w:hint="default" w:ascii="DejaVu Math TeX Gyre" w:hAnsi="DejaVu Math TeX Gyre" w:cs="Arial"/>
                          <w:iCs w:val="0"/>
                          <w:caps w:val="0"/>
                          <w:color w:val="404040"/>
                          <w:spacing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e>
                  </m:rad>
                  <m:ctrlPr>
                    <w:rPr>
                      <w:rFonts w:hint="default" w:ascii="DejaVu Math TeX Gyre" w:hAnsi="DejaVu Math TeX Gyre" w:cs="Arial"/>
                      <w:iCs w:val="0"/>
                      <w:caps w:val="0"/>
                      <w:color w:val="404040"/>
                      <w:spacing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den>
              </m:f>
              <m:ctrlPr>
                <w:rPr>
                  <w:rFonts w:hint="default" w:ascii="DejaVu Math TeX Gyre" w:hAnsi="DejaVu Math TeX Gyre" w:cs="Arial"/>
                  <w:iCs w:val="0"/>
                  <w:caps w:val="0"/>
                  <w:color w:val="404040"/>
                  <w:spacing w:val="0"/>
                  <w:kern w:val="2"/>
                  <w:sz w:val="24"/>
                  <w:szCs w:val="24"/>
                  <w:lang w:val="en-US" w:eastAsia="zh-CN" w:bidi="ar-SA"/>
                </w:rPr>
              </m:ctrlPr>
            </m:den>
          </m:f>
        </m:oMath>
      </m:oMathPara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当前池中的价格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ascii="MathJax_Math-italic" w:hAnsi="MathJax_Math-italic" w:eastAsia="MathJax_Math-italic" w:cs="MathJax_Math-italic"/>
          <w:i w:val="0"/>
          <w:iCs w:val="0"/>
          <w:caps w:val="0"/>
          <w:color w:val="404040"/>
          <w:spacing w:val="0"/>
          <w:kern w:val="0"/>
          <w:sz w:val="31"/>
          <w:szCs w:val="31"/>
          <w:u w:val="none"/>
          <w:shd w:val="clear" w:fill="FFFFFF"/>
          <w:lang w:val="en-US" w:eastAsia="zh-CN" w:bidi="ar"/>
        </w:rPr>
        <w:t>P</w:t>
      </w:r>
      <w:r>
        <w:rPr>
          <w:rFonts w:hint="default" w:ascii="MathJax_Math-italic" w:hAnsi="MathJax_Math-italic" w:eastAsia="MathJax_Math-italic" w:cs="MathJax_Math-italic"/>
          <w:i w:val="0"/>
          <w:iCs w:val="0"/>
          <w:caps w:val="0"/>
          <w:color w:val="404040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t>c</w:t>
      </w:r>
      <w:r>
        <w:rPr>
          <w:rFonts w:ascii="MathJax_Main" w:hAnsi="MathJax_Main" w:eastAsia="MathJax_Main" w:cs="MathJax_Main"/>
          <w:i w:val="0"/>
          <w:iCs w:val="0"/>
          <w:caps w:val="0"/>
          <w:color w:val="404040"/>
          <w:spacing w:val="0"/>
          <w:kern w:val="0"/>
          <w:sz w:val="31"/>
          <w:szCs w:val="31"/>
          <w:u w:val="none"/>
          <w:shd w:val="clear" w:fill="FFFFFF"/>
          <w:lang w:val="en-US" w:eastAsia="zh-CN" w:bidi="ar"/>
        </w:rPr>
        <w:t>&gt;</w:t>
      </w:r>
      <w:r>
        <w:rPr>
          <w:rFonts w:hint="default" w:ascii="MathJax_Math-italic" w:hAnsi="MathJax_Math-italic" w:eastAsia="MathJax_Math-italic" w:cs="MathJax_Math-italic"/>
          <w:i w:val="0"/>
          <w:iCs w:val="0"/>
          <w:caps w:val="0"/>
          <w:color w:val="404040"/>
          <w:spacing w:val="0"/>
          <w:kern w:val="0"/>
          <w:sz w:val="31"/>
          <w:szCs w:val="31"/>
          <w:u w:val="none"/>
          <w:shd w:val="clear" w:fill="FFFFFF"/>
          <w:lang w:val="en-US" w:eastAsia="zh-CN" w:bidi="ar"/>
        </w:rPr>
        <w:t>P</w:t>
      </w:r>
      <w:r>
        <w:rPr>
          <w:rFonts w:hint="default" w:ascii="MathJax_Math-italic" w:hAnsi="MathJax_Math-italic" w:eastAsia="MathJax_Math-italic" w:cs="MathJax_Math-italic"/>
          <w:i w:val="0"/>
          <w:iCs w:val="0"/>
          <w:caps w:val="0"/>
          <w:color w:val="404040"/>
          <w:spacing w:val="0"/>
          <w:kern w:val="0"/>
          <w:sz w:val="22"/>
          <w:szCs w:val="22"/>
          <w:u w:val="none"/>
          <w:shd w:val="clear" w:fill="FFFFFF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2880" cy="3095625"/>
            <wp:effectExtent l="0" t="0" r="13970" b="952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此时添加的流动性全部为 y token，计算 </w:t>
      </w:r>
      <w:r>
        <w:rPr>
          <w:rFonts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L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</w:t>
      </w:r>
    </w:p>
    <w:p>
      <w:pPr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jc w:val="center"/>
        <w:rPr>
          <w:rFonts w:hint="eastAsia" w:ascii="Arial" w:hAnsi="Arial" w:cs="Arial" w:eastAsiaTheme="minorEastAsia"/>
          <w:i w:val="0"/>
          <w:iCs w:val="0"/>
          <w:caps w:val="0"/>
          <w:color w:val="404040"/>
          <w:spacing w:val="0"/>
          <w:sz w:val="24"/>
          <w:szCs w:val="24"/>
          <w:lang w:val="en-US" w:eastAsia="zh-CN"/>
        </w:rPr>
      </w:pPr>
      <m:oMathPara>
        <m:oMath>
          <m:r>
            <m:rPr>
              <m:sty m:val="p"/>
            </m:rPr>
            <w:rPr>
              <w:rFonts w:hint="default" w:ascii="DejaVu Math TeX Gyre" w:hAnsi="DejaVu Math TeX Gyre" w:eastAsia="Arial" w:cs="Arial"/>
              <w:caps w:val="0"/>
              <w:color w:val="404040"/>
              <w:spacing w:val="0"/>
              <w:kern w:val="2"/>
              <w:sz w:val="24"/>
              <w:szCs w:val="24"/>
              <w:lang w:val="en-US" w:eastAsia="zh-CN" w:bidi="ar-SA"/>
            </w:rPr>
            <m:t>L=</m:t>
          </m:r>
          <m:f>
            <m:fPr>
              <m:ctrlPr>
                <w:rPr>
                  <w:rFonts w:hint="default" w:ascii="DejaVu Math TeX Gyre" w:hAnsi="DejaVu Math TeX Gyre" w:cs="Arial"/>
                  <w:iCs w:val="0"/>
                  <w:caps w:val="0"/>
                  <w:color w:val="404040"/>
                  <w:spacing w:val="0"/>
                  <w:kern w:val="2"/>
                  <w:sz w:val="24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ascii="DejaVu Math TeX Gyre" w:hAnsi="DejaVu Math TeX Gyre" w:cs="Arial"/>
                  <w:caps w:val="0"/>
                  <w:color w:val="404040"/>
                  <w:spacing w:val="0"/>
                  <w:kern w:val="2"/>
                  <w:sz w:val="24"/>
                  <w:szCs w:val="24"/>
                  <w:lang w:val="en-US" w:bidi="ar-SA"/>
                </w:rPr>
                <m:t>∆</m:t>
              </m:r>
              <m:r>
                <m:rPr>
                  <m:sty m:val="p"/>
                </m:rPr>
                <w:rPr>
                  <w:rFonts w:hint="default" w:ascii="DejaVu Math TeX Gyre" w:hAnsi="DejaVu Math TeX Gyre" w:cs="Arial"/>
                  <w:caps w:val="0"/>
                  <w:color w:val="404040"/>
                  <w:spacing w:val="0"/>
                  <w:kern w:val="2"/>
                  <w:sz w:val="24"/>
                  <w:szCs w:val="24"/>
                  <w:lang w:val="en-US" w:eastAsia="zh-CN" w:bidi="ar-SA"/>
                </w:rPr>
                <m:t>y</m:t>
              </m:r>
              <m:ctrlPr>
                <w:rPr>
                  <w:rFonts w:hint="default" w:ascii="DejaVu Math TeX Gyre" w:hAnsi="DejaVu Math TeX Gyre" w:cs="Arial"/>
                  <w:iCs w:val="0"/>
                  <w:caps w:val="0"/>
                  <w:color w:val="404040"/>
                  <w:spacing w:val="0"/>
                  <w:kern w:val="2"/>
                  <w:sz w:val="24"/>
                  <w:szCs w:val="24"/>
                  <w:lang w:val="en-US" w:eastAsia="zh-CN" w:bidi="ar-SA"/>
                </w:rPr>
              </m:ctrlPr>
            </m:num>
            <m:den>
              <m:rad>
                <m:radPr>
                  <m:degHide m:val="1"/>
                  <m:ctrlPr>
                    <w:rPr>
                      <w:rFonts w:hint="default" w:ascii="DejaVu Math TeX Gyre" w:hAnsi="DejaVu Math TeX Gyre" w:cs="Arial"/>
                      <w:iCs w:val="0"/>
                      <w:caps w:val="0"/>
                      <w:color w:val="404040"/>
                      <w:spacing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radPr>
                <m:deg>
                  <m:ctrlPr>
                    <w:rPr>
                      <w:rFonts w:hint="default" w:ascii="DejaVu Math TeX Gyre" w:hAnsi="DejaVu Math TeX Gyre" w:cs="Arial"/>
                      <w:iCs w:val="0"/>
                      <w:caps w:val="0"/>
                      <w:color w:val="404040"/>
                      <w:spacing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deg>
                <m:e>
                  <m:sSub>
                    <m:sSubPr>
                      <m:ctrlPr>
                        <w:rPr>
                          <w:rFonts w:hint="default" w:ascii="DejaVu Math TeX Gyre" w:hAnsi="DejaVu Math TeX Gyre" w:cs="Arial"/>
                          <w:iCs w:val="0"/>
                          <w:caps w:val="0"/>
                          <w:color w:val="404040"/>
                          <w:spacing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Arial"/>
                          <w:caps w:val="0"/>
                          <w:color w:val="404040"/>
                          <w:spacing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p</m:t>
                      </m:r>
                      <m:ctrlPr>
                        <w:rPr>
                          <w:rFonts w:hint="default" w:ascii="DejaVu Math TeX Gyre" w:hAnsi="DejaVu Math TeX Gyre" w:cs="Arial"/>
                          <w:iCs w:val="0"/>
                          <w:caps w:val="0"/>
                          <w:color w:val="404040"/>
                          <w:spacing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Arial"/>
                          <w:caps w:val="0"/>
                          <w:color w:val="404040"/>
                          <w:spacing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b</m:t>
                      </m:r>
                      <m:ctrlPr>
                        <w:rPr>
                          <w:rFonts w:hint="default" w:ascii="DejaVu Math TeX Gyre" w:hAnsi="DejaVu Math TeX Gyre" w:cs="Arial"/>
                          <w:iCs w:val="0"/>
                          <w:caps w:val="0"/>
                          <w:color w:val="404040"/>
                          <w:spacing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ctrlPr>
                    <w:rPr>
                      <w:rFonts w:hint="default" w:ascii="DejaVu Math TeX Gyre" w:hAnsi="DejaVu Math TeX Gyre" w:cs="Arial"/>
                      <w:iCs w:val="0"/>
                      <w:caps w:val="0"/>
                      <w:color w:val="404040"/>
                      <w:spacing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</m:rad>
              <m:r>
                <m:rPr>
                  <m:sty m:val="p"/>
                </m:rPr>
                <w:rPr>
                  <w:rFonts w:hint="default" w:ascii="DejaVu Math TeX Gyre" w:hAnsi="DejaVu Math TeX Gyre" w:cs="Arial"/>
                  <w:caps w:val="0"/>
                  <w:color w:val="404040"/>
                  <w:spacing w:val="0"/>
                  <w:kern w:val="2"/>
                  <w:sz w:val="24"/>
                  <w:szCs w:val="24"/>
                  <w:lang w:val="en-US" w:eastAsia="zh-CN" w:bidi="ar-SA"/>
                </w:rPr>
                <m:t>−</m:t>
              </m:r>
              <m:rad>
                <m:radPr>
                  <m:degHide m:val="1"/>
                  <m:ctrlPr>
                    <w:rPr>
                      <w:rFonts w:hint="default" w:ascii="DejaVu Math TeX Gyre" w:hAnsi="DejaVu Math TeX Gyre" w:cs="Arial"/>
                      <w:iCs w:val="0"/>
                      <w:caps w:val="0"/>
                      <w:color w:val="404040"/>
                      <w:spacing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radPr>
                <m:deg>
                  <m:ctrlPr>
                    <w:rPr>
                      <w:rFonts w:hint="default" w:ascii="DejaVu Math TeX Gyre" w:hAnsi="DejaVu Math TeX Gyre" w:cs="Arial"/>
                      <w:iCs w:val="0"/>
                      <w:caps w:val="0"/>
                      <w:color w:val="404040"/>
                      <w:spacing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deg>
                <m:e>
                  <m:sSub>
                    <m:sSubPr>
                      <m:ctrlPr>
                        <w:rPr>
                          <w:rFonts w:hint="default" w:ascii="DejaVu Math TeX Gyre" w:hAnsi="DejaVu Math TeX Gyre" w:cs="Arial"/>
                          <w:iCs w:val="0"/>
                          <w:caps w:val="0"/>
                          <w:color w:val="404040"/>
                          <w:spacing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Arial"/>
                          <w:caps w:val="0"/>
                          <w:color w:val="404040"/>
                          <w:spacing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p</m:t>
                      </m:r>
                      <m:ctrlPr>
                        <w:rPr>
                          <w:rFonts w:hint="default" w:ascii="DejaVu Math TeX Gyre" w:hAnsi="DejaVu Math TeX Gyre" w:cs="Arial"/>
                          <w:iCs w:val="0"/>
                          <w:caps w:val="0"/>
                          <w:color w:val="404040"/>
                          <w:spacing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Arial"/>
                          <w:caps w:val="0"/>
                          <w:color w:val="404040"/>
                          <w:spacing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a</m:t>
                      </m:r>
                      <m:ctrlPr>
                        <w:rPr>
                          <w:rFonts w:hint="default" w:ascii="DejaVu Math TeX Gyre" w:hAnsi="DejaVu Math TeX Gyre" w:cs="Arial"/>
                          <w:iCs w:val="0"/>
                          <w:caps w:val="0"/>
                          <w:color w:val="404040"/>
                          <w:spacing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ctrlPr>
                    <w:rPr>
                      <w:rFonts w:hint="default" w:ascii="DejaVu Math TeX Gyre" w:hAnsi="DejaVu Math TeX Gyre" w:cs="Arial"/>
                      <w:iCs w:val="0"/>
                      <w:caps w:val="0"/>
                      <w:color w:val="404040"/>
                      <w:spacing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</m:rad>
              <m:ctrlPr>
                <w:rPr>
                  <w:rFonts w:hint="default" w:ascii="DejaVu Math TeX Gyre" w:hAnsi="DejaVu Math TeX Gyre" w:cs="Arial"/>
                  <w:iCs w:val="0"/>
                  <w:caps w:val="0"/>
                  <w:color w:val="404040"/>
                  <w:spacing w:val="0"/>
                  <w:kern w:val="2"/>
                  <w:sz w:val="24"/>
                  <w:szCs w:val="24"/>
                  <w:lang w:val="en-US" w:eastAsia="zh-CN" w:bidi="ar-SA"/>
                </w:rPr>
              </m:ctrlPr>
            </m:den>
          </m:f>
        </m:oMath>
      </m:oMathPara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当前池子中的价格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</w:t>
      </w:r>
      <w:r>
        <w:rPr>
          <w:rFonts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P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c</w:t>
      </w:r>
      <w:r>
        <w:rPr>
          <w:rFonts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∈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[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P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a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,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P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b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]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，如下图：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2880" cy="3095625"/>
            <wp:effectExtent l="0" t="0" r="13970" b="952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此时添加的流动性包含两个币种，可以通过任意一个 token 数量计算出 </w:t>
      </w:r>
      <w:r>
        <w:rPr>
          <w:rFonts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L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jc w:val="center"/>
        <w:rPr>
          <w:rFonts w:hint="default" w:hAnsi="DejaVu Math TeX Gyre" w:cs="Arial"/>
          <w:i w:val="0"/>
          <w:iCs w:val="0"/>
          <w:caps w:val="0"/>
          <w:color w:val="404040"/>
          <w:spacing w:val="0"/>
          <w:kern w:val="2"/>
          <w:sz w:val="24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DejaVu Math TeX Gyre" w:hAnsi="DejaVu Math TeX Gyre" w:eastAsia="Arial" w:cs="Arial"/>
              <w:caps w:val="0"/>
              <w:color w:val="404040"/>
              <w:spacing w:val="0"/>
              <w:kern w:val="2"/>
              <w:sz w:val="24"/>
              <w:szCs w:val="24"/>
              <w:lang w:val="en-US" w:eastAsia="zh-CN" w:bidi="ar-SA"/>
            </w:rPr>
            <m:t>L=</m:t>
          </m:r>
          <m:f>
            <m:fPr>
              <m:ctrlPr>
                <w:rPr>
                  <w:rFonts w:hint="default" w:ascii="DejaVu Math TeX Gyre" w:hAnsi="DejaVu Math TeX Gyre" w:cs="Arial"/>
                  <w:iCs w:val="0"/>
                  <w:caps w:val="0"/>
                  <w:color w:val="404040"/>
                  <w:spacing w:val="0"/>
                  <w:kern w:val="2"/>
                  <w:sz w:val="24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ascii="DejaVu Math TeX Gyre" w:hAnsi="DejaVu Math TeX Gyre" w:cs="Arial"/>
                  <w:caps w:val="0"/>
                  <w:color w:val="404040"/>
                  <w:spacing w:val="0"/>
                  <w:kern w:val="2"/>
                  <w:sz w:val="24"/>
                  <w:szCs w:val="24"/>
                  <w:lang w:val="en-US" w:bidi="ar-SA"/>
                </w:rPr>
                <m:t>∆</m:t>
              </m:r>
              <m:r>
                <m:rPr>
                  <m:sty m:val="p"/>
                </m:rPr>
                <w:rPr>
                  <w:rFonts w:hint="default" w:ascii="DejaVu Math TeX Gyre" w:hAnsi="DejaVu Math TeX Gyre" w:cs="Arial"/>
                  <w:caps w:val="0"/>
                  <w:color w:val="404040"/>
                  <w:spacing w:val="0"/>
                  <w:kern w:val="2"/>
                  <w:sz w:val="24"/>
                  <w:szCs w:val="24"/>
                  <w:lang w:val="en-US" w:eastAsia="zh-CN" w:bidi="ar-SA"/>
                </w:rPr>
                <m:t>x</m:t>
              </m:r>
              <m:ctrlPr>
                <w:rPr>
                  <w:rFonts w:hint="default" w:ascii="DejaVu Math TeX Gyre" w:hAnsi="DejaVu Math TeX Gyre" w:cs="Arial"/>
                  <w:iCs w:val="0"/>
                  <w:caps w:val="0"/>
                  <w:color w:val="404040"/>
                  <w:spacing w:val="0"/>
                  <w:kern w:val="2"/>
                  <w:sz w:val="24"/>
                  <w:szCs w:val="24"/>
                  <w:lang w:val="en-US" w:eastAsia="zh-CN" w:bidi="ar-SA"/>
                </w:rPr>
              </m:ctrlPr>
            </m:num>
            <m:den>
              <m:f>
                <m:fPr>
                  <m:ctrlPr>
                    <w:rPr>
                      <w:rFonts w:hint="default" w:ascii="DejaVu Math TeX Gyre" w:hAnsi="DejaVu Math TeX Gyre" w:cs="Arial"/>
                      <w:iCs w:val="0"/>
                      <w:caps w:val="0"/>
                      <w:color w:val="404040"/>
                      <w:spacing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DejaVu Math TeX Gyre" w:hAnsi="DejaVu Math TeX Gyre" w:cs="Arial"/>
                      <w:caps w:val="0"/>
                      <w:color w:val="404040"/>
                      <w:spacing w:val="0"/>
                      <w:kern w:val="2"/>
                      <w:sz w:val="24"/>
                      <w:szCs w:val="24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DejaVu Math TeX Gyre" w:hAnsi="DejaVu Math TeX Gyre" w:cs="Arial"/>
                      <w:iCs w:val="0"/>
                      <w:caps w:val="0"/>
                      <w:color w:val="404040"/>
                      <w:spacing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hint="default" w:ascii="DejaVu Math TeX Gyre" w:hAnsi="DejaVu Math TeX Gyre" w:cs="Arial"/>
                          <w:iCs w:val="0"/>
                          <w:caps w:val="0"/>
                          <w:color w:val="404040"/>
                          <w:spacing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radPr>
                    <m:deg>
                      <m:ctrlPr>
                        <w:rPr>
                          <w:rFonts w:hint="default" w:ascii="DejaVu Math TeX Gyre" w:hAnsi="DejaVu Math TeX Gyre" w:cs="Arial"/>
                          <w:iCs w:val="0"/>
                          <w:caps w:val="0"/>
                          <w:color w:val="404040"/>
                          <w:spacing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deg>
                    <m:e>
                      <m:sSub>
                        <m:sSubPr>
                          <m:ctrlPr>
                            <w:rPr>
                              <w:rFonts w:hint="default" w:ascii="DejaVu Math TeX Gyre" w:hAnsi="DejaVu Math TeX Gyre" w:cs="Arial"/>
                              <w:iCs w:val="0"/>
                              <w:caps w:val="0"/>
                              <w:color w:val="404040"/>
                              <w:spacing w:val="0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DejaVu Math TeX Gyre" w:hAnsi="DejaVu Math TeX Gyre" w:cs="Arial"/>
                              <w:caps w:val="0"/>
                              <w:color w:val="404040"/>
                              <w:spacing w:val="0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  <m:t>p</m:t>
                          </m:r>
                          <m:ctrlPr>
                            <w:rPr>
                              <w:rFonts w:hint="default" w:ascii="DejaVu Math TeX Gyre" w:hAnsi="DejaVu Math TeX Gyre" w:cs="Arial"/>
                              <w:iCs w:val="0"/>
                              <w:caps w:val="0"/>
                              <w:color w:val="404040"/>
                              <w:spacing w:val="0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DejaVu Math TeX Gyre" w:hAnsi="DejaVu Math TeX Gyre" w:cs="Arial"/>
                              <w:caps w:val="0"/>
                              <w:color w:val="404040"/>
                              <w:spacing w:val="0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  <m:t>c</m:t>
                          </m:r>
                          <m:ctrlPr>
                            <w:rPr>
                              <w:rFonts w:hint="default" w:ascii="DejaVu Math TeX Gyre" w:hAnsi="DejaVu Math TeX Gyre" w:cs="Arial"/>
                              <w:iCs w:val="0"/>
                              <w:caps w:val="0"/>
                              <w:color w:val="404040"/>
                              <w:spacing w:val="0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</m:ctrlPr>
                        </m:sub>
                      </m:sSub>
                      <m:ctrlPr>
                        <w:rPr>
                          <w:rFonts w:hint="default" w:ascii="DejaVu Math TeX Gyre" w:hAnsi="DejaVu Math TeX Gyre" w:cs="Arial"/>
                          <w:iCs w:val="0"/>
                          <w:caps w:val="0"/>
                          <w:color w:val="404040"/>
                          <w:spacing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e>
                  </m:rad>
                  <m:ctrlPr>
                    <w:rPr>
                      <w:rFonts w:hint="default" w:ascii="DejaVu Math TeX Gyre" w:hAnsi="DejaVu Math TeX Gyre" w:cs="Arial"/>
                      <w:iCs w:val="0"/>
                      <w:caps w:val="0"/>
                      <w:color w:val="404040"/>
                      <w:spacing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den>
              </m:f>
              <m:r>
                <m:rPr>
                  <m:sty m:val="p"/>
                </m:rPr>
                <w:rPr>
                  <w:rFonts w:hint="default" w:ascii="DejaVu Math TeX Gyre" w:hAnsi="DejaVu Math TeX Gyre" w:cs="Arial"/>
                  <w:caps w:val="0"/>
                  <w:color w:val="404040"/>
                  <w:spacing w:val="0"/>
                  <w:kern w:val="2"/>
                  <w:sz w:val="24"/>
                  <w:szCs w:val="24"/>
                  <w:lang w:val="en-US" w:eastAsia="zh-CN" w:bidi="ar-SA"/>
                </w:rPr>
                <m:t>−</m:t>
              </m:r>
              <m:f>
                <m:fPr>
                  <m:ctrlPr>
                    <w:rPr>
                      <w:rFonts w:hint="default" w:ascii="DejaVu Math TeX Gyre" w:hAnsi="DejaVu Math TeX Gyre" w:cs="Arial"/>
                      <w:iCs w:val="0"/>
                      <w:caps w:val="0"/>
                      <w:color w:val="404040"/>
                      <w:spacing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default" w:ascii="DejaVu Math TeX Gyre" w:hAnsi="DejaVu Math TeX Gyre" w:cs="Arial"/>
                      <w:caps w:val="0"/>
                      <w:color w:val="404040"/>
                      <w:spacing w:val="0"/>
                      <w:kern w:val="2"/>
                      <w:sz w:val="24"/>
                      <w:szCs w:val="24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DejaVu Math TeX Gyre" w:hAnsi="DejaVu Math TeX Gyre" w:cs="Arial"/>
                      <w:iCs w:val="0"/>
                      <w:caps w:val="0"/>
                      <w:color w:val="404040"/>
                      <w:spacing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hint="default" w:ascii="DejaVu Math TeX Gyre" w:hAnsi="DejaVu Math TeX Gyre" w:cs="Arial"/>
                          <w:iCs w:val="0"/>
                          <w:caps w:val="0"/>
                          <w:color w:val="404040"/>
                          <w:spacing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radPr>
                    <m:deg>
                      <m:ctrlPr>
                        <w:rPr>
                          <w:rFonts w:hint="default" w:ascii="DejaVu Math TeX Gyre" w:hAnsi="DejaVu Math TeX Gyre" w:cs="Arial"/>
                          <w:iCs w:val="0"/>
                          <w:caps w:val="0"/>
                          <w:color w:val="404040"/>
                          <w:spacing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deg>
                    <m:e>
                      <m:sSub>
                        <m:sSubPr>
                          <m:ctrlPr>
                            <w:rPr>
                              <w:rFonts w:hint="default" w:ascii="DejaVu Math TeX Gyre" w:hAnsi="DejaVu Math TeX Gyre" w:cs="Arial"/>
                              <w:iCs w:val="0"/>
                              <w:caps w:val="0"/>
                              <w:color w:val="404040"/>
                              <w:spacing w:val="0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DejaVu Math TeX Gyre" w:hAnsi="DejaVu Math TeX Gyre" w:cs="Arial"/>
                              <w:caps w:val="0"/>
                              <w:color w:val="404040"/>
                              <w:spacing w:val="0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  <m:t>p</m:t>
                          </m:r>
                          <m:ctrlPr>
                            <w:rPr>
                              <w:rFonts w:hint="default" w:ascii="DejaVu Math TeX Gyre" w:hAnsi="DejaVu Math TeX Gyre" w:cs="Arial"/>
                              <w:iCs w:val="0"/>
                              <w:caps w:val="0"/>
                              <w:color w:val="404040"/>
                              <w:spacing w:val="0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DejaVu Math TeX Gyre" w:hAnsi="DejaVu Math TeX Gyre" w:cs="Arial"/>
                              <w:caps w:val="0"/>
                              <w:color w:val="404040"/>
                              <w:spacing w:val="0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  <m:t>b</m:t>
                          </m:r>
                          <m:ctrlPr>
                            <w:rPr>
                              <w:rFonts w:hint="default" w:ascii="DejaVu Math TeX Gyre" w:hAnsi="DejaVu Math TeX Gyre" w:cs="Arial"/>
                              <w:iCs w:val="0"/>
                              <w:caps w:val="0"/>
                              <w:color w:val="404040"/>
                              <w:spacing w:val="0"/>
                              <w:kern w:val="2"/>
                              <w:sz w:val="24"/>
                              <w:szCs w:val="24"/>
                              <w:lang w:val="en-US" w:eastAsia="zh-CN" w:bidi="ar-SA"/>
                            </w:rPr>
                          </m:ctrlPr>
                        </m:sub>
                      </m:sSub>
                      <m:ctrlPr>
                        <w:rPr>
                          <w:rFonts w:hint="default" w:ascii="DejaVu Math TeX Gyre" w:hAnsi="DejaVu Math TeX Gyre" w:cs="Arial"/>
                          <w:iCs w:val="0"/>
                          <w:caps w:val="0"/>
                          <w:color w:val="404040"/>
                          <w:spacing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e>
                  </m:rad>
                  <m:ctrlPr>
                    <w:rPr>
                      <w:rFonts w:hint="default" w:ascii="DejaVu Math TeX Gyre" w:hAnsi="DejaVu Math TeX Gyre" w:cs="Arial"/>
                      <w:iCs w:val="0"/>
                      <w:caps w:val="0"/>
                      <w:color w:val="404040"/>
                      <w:spacing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den>
              </m:f>
              <m:ctrlPr>
                <w:rPr>
                  <w:rFonts w:hint="default" w:ascii="DejaVu Math TeX Gyre" w:hAnsi="DejaVu Math TeX Gyre" w:cs="Arial"/>
                  <w:iCs w:val="0"/>
                  <w:caps w:val="0"/>
                  <w:color w:val="404040"/>
                  <w:spacing w:val="0"/>
                  <w:kern w:val="2"/>
                  <w:sz w:val="24"/>
                  <w:szCs w:val="24"/>
                  <w:lang w:val="en-US" w:eastAsia="zh-CN" w:bidi="ar-SA"/>
                </w:rPr>
              </m:ctrlPr>
            </m:den>
          </m:f>
          <m:r>
            <m:rPr>
              <m:sty m:val="p"/>
            </m:rPr>
            <w:rPr>
              <w:rFonts w:hint="default" w:ascii="DejaVu Math TeX Gyre" w:hAnsi="DejaVu Math TeX Gyre" w:cs="Arial"/>
              <w:caps w:val="0"/>
              <w:color w:val="404040"/>
              <w:spacing w:val="0"/>
              <w:kern w:val="2"/>
              <w:sz w:val="24"/>
              <w:szCs w:val="24"/>
              <w:lang w:val="en-US" w:eastAsia="zh-CN" w:bidi="ar-SA"/>
            </w:rPr>
            <m:t>=</m:t>
          </m:r>
          <m:f>
            <m:fPr>
              <m:ctrlPr>
                <w:rPr>
                  <w:rFonts w:hint="default" w:ascii="DejaVu Math TeX Gyre" w:hAnsi="DejaVu Math TeX Gyre" w:cs="Arial"/>
                  <w:iCs w:val="0"/>
                  <w:caps w:val="0"/>
                  <w:color w:val="404040"/>
                  <w:spacing w:val="0"/>
                  <w:kern w:val="2"/>
                  <w:sz w:val="24"/>
                  <w:szCs w:val="24"/>
                  <w:lang w:val="en-US"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ascii="DejaVu Math TeX Gyre" w:hAnsi="DejaVu Math TeX Gyre" w:cs="Arial"/>
                  <w:caps w:val="0"/>
                  <w:color w:val="404040"/>
                  <w:spacing w:val="0"/>
                  <w:kern w:val="2"/>
                  <w:sz w:val="24"/>
                  <w:szCs w:val="24"/>
                  <w:lang w:val="en-US" w:bidi="ar-SA"/>
                </w:rPr>
                <m:t>∆</m:t>
              </m:r>
              <m:r>
                <m:rPr>
                  <m:sty m:val="p"/>
                </m:rPr>
                <w:rPr>
                  <w:rFonts w:hint="default" w:ascii="DejaVu Math TeX Gyre" w:hAnsi="DejaVu Math TeX Gyre" w:cs="Arial"/>
                  <w:caps w:val="0"/>
                  <w:color w:val="404040"/>
                  <w:spacing w:val="0"/>
                  <w:kern w:val="2"/>
                  <w:sz w:val="24"/>
                  <w:szCs w:val="24"/>
                  <w:lang w:val="en-US" w:eastAsia="zh-CN" w:bidi="ar-SA"/>
                </w:rPr>
                <m:t>y</m:t>
              </m:r>
              <m:ctrlPr>
                <w:rPr>
                  <w:rFonts w:hint="default" w:ascii="DejaVu Math TeX Gyre" w:hAnsi="DejaVu Math TeX Gyre" w:cs="Arial"/>
                  <w:iCs w:val="0"/>
                  <w:caps w:val="0"/>
                  <w:color w:val="404040"/>
                  <w:spacing w:val="0"/>
                  <w:kern w:val="2"/>
                  <w:sz w:val="24"/>
                  <w:szCs w:val="24"/>
                  <w:lang w:val="en-US" w:eastAsia="zh-CN" w:bidi="ar-SA"/>
                </w:rPr>
              </m:ctrlPr>
            </m:num>
            <m:den>
              <m:rad>
                <m:radPr>
                  <m:degHide m:val="1"/>
                  <m:ctrlPr>
                    <w:rPr>
                      <w:rFonts w:hint="default" w:ascii="DejaVu Math TeX Gyre" w:hAnsi="DejaVu Math TeX Gyre" w:cs="Arial"/>
                      <w:iCs w:val="0"/>
                      <w:caps w:val="0"/>
                      <w:color w:val="404040"/>
                      <w:spacing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radPr>
                <m:deg>
                  <m:ctrlPr>
                    <w:rPr>
                      <w:rFonts w:hint="default" w:ascii="DejaVu Math TeX Gyre" w:hAnsi="DejaVu Math TeX Gyre" w:cs="Arial"/>
                      <w:iCs w:val="0"/>
                      <w:caps w:val="0"/>
                      <w:color w:val="404040"/>
                      <w:spacing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deg>
                <m:e>
                  <m:sSub>
                    <m:sSubPr>
                      <m:ctrlPr>
                        <w:rPr>
                          <w:rFonts w:hint="default" w:ascii="DejaVu Math TeX Gyre" w:hAnsi="DejaVu Math TeX Gyre" w:cs="Arial"/>
                          <w:iCs w:val="0"/>
                          <w:caps w:val="0"/>
                          <w:color w:val="404040"/>
                          <w:spacing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Arial"/>
                          <w:caps w:val="0"/>
                          <w:color w:val="404040"/>
                          <w:spacing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p</m:t>
                      </m:r>
                      <m:ctrlPr>
                        <w:rPr>
                          <w:rFonts w:hint="default" w:ascii="DejaVu Math TeX Gyre" w:hAnsi="DejaVu Math TeX Gyre" w:cs="Arial"/>
                          <w:iCs w:val="0"/>
                          <w:caps w:val="0"/>
                          <w:color w:val="404040"/>
                          <w:spacing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Arial"/>
                          <w:caps w:val="0"/>
                          <w:color w:val="404040"/>
                          <w:spacing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c</m:t>
                      </m:r>
                      <m:ctrlPr>
                        <w:rPr>
                          <w:rFonts w:hint="default" w:ascii="DejaVu Math TeX Gyre" w:hAnsi="DejaVu Math TeX Gyre" w:cs="Arial"/>
                          <w:iCs w:val="0"/>
                          <w:caps w:val="0"/>
                          <w:color w:val="404040"/>
                          <w:spacing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ctrlPr>
                    <w:rPr>
                      <w:rFonts w:hint="default" w:ascii="DejaVu Math TeX Gyre" w:hAnsi="DejaVu Math TeX Gyre" w:cs="Arial"/>
                      <w:iCs w:val="0"/>
                      <w:caps w:val="0"/>
                      <w:color w:val="404040"/>
                      <w:spacing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</m:rad>
              <m:r>
                <m:rPr>
                  <m:sty m:val="p"/>
                </m:rPr>
                <w:rPr>
                  <w:rFonts w:hint="default" w:ascii="DejaVu Math TeX Gyre" w:hAnsi="DejaVu Math TeX Gyre" w:cs="Arial"/>
                  <w:caps w:val="0"/>
                  <w:color w:val="404040"/>
                  <w:spacing w:val="0"/>
                  <w:kern w:val="2"/>
                  <w:sz w:val="24"/>
                  <w:szCs w:val="24"/>
                  <w:lang w:val="en-US" w:eastAsia="zh-CN" w:bidi="ar-SA"/>
                </w:rPr>
                <m:t>−</m:t>
              </m:r>
              <m:rad>
                <m:radPr>
                  <m:degHide m:val="1"/>
                  <m:ctrlPr>
                    <w:rPr>
                      <w:rFonts w:hint="default" w:ascii="DejaVu Math TeX Gyre" w:hAnsi="DejaVu Math TeX Gyre" w:cs="Arial"/>
                      <w:iCs w:val="0"/>
                      <w:caps w:val="0"/>
                      <w:color w:val="404040"/>
                      <w:spacing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radPr>
                <m:deg>
                  <m:ctrlPr>
                    <w:rPr>
                      <w:rFonts w:hint="default" w:ascii="DejaVu Math TeX Gyre" w:hAnsi="DejaVu Math TeX Gyre" w:cs="Arial"/>
                      <w:iCs w:val="0"/>
                      <w:caps w:val="0"/>
                      <w:color w:val="404040"/>
                      <w:spacing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deg>
                <m:e>
                  <m:sSub>
                    <m:sSubPr>
                      <m:ctrlPr>
                        <w:rPr>
                          <w:rFonts w:hint="default" w:ascii="DejaVu Math TeX Gyre" w:hAnsi="DejaVu Math TeX Gyre" w:cs="Arial"/>
                          <w:iCs w:val="0"/>
                          <w:caps w:val="0"/>
                          <w:color w:val="404040"/>
                          <w:spacing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Arial"/>
                          <w:caps w:val="0"/>
                          <w:color w:val="404040"/>
                          <w:spacing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p</m:t>
                      </m:r>
                      <m:ctrlPr>
                        <w:rPr>
                          <w:rFonts w:hint="default" w:ascii="DejaVu Math TeX Gyre" w:hAnsi="DejaVu Math TeX Gyre" w:cs="Arial"/>
                          <w:iCs w:val="0"/>
                          <w:caps w:val="0"/>
                          <w:color w:val="404040"/>
                          <w:spacing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="Arial"/>
                          <w:caps w:val="0"/>
                          <w:color w:val="404040"/>
                          <w:spacing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  <m:t>a</m:t>
                      </m:r>
                      <m:ctrlPr>
                        <w:rPr>
                          <w:rFonts w:hint="default" w:ascii="DejaVu Math TeX Gyre" w:hAnsi="DejaVu Math TeX Gyre" w:cs="Arial"/>
                          <w:iCs w:val="0"/>
                          <w:caps w:val="0"/>
                          <w:color w:val="404040"/>
                          <w:spacing w:val="0"/>
                          <w:kern w:val="2"/>
                          <w:sz w:val="24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ctrlPr>
                    <w:rPr>
                      <w:rFonts w:hint="default" w:ascii="DejaVu Math TeX Gyre" w:hAnsi="DejaVu Math TeX Gyre" w:cs="Arial"/>
                      <w:iCs w:val="0"/>
                      <w:caps w:val="0"/>
                      <w:color w:val="404040"/>
                      <w:spacing w:val="0"/>
                      <w:kern w:val="2"/>
                      <w:sz w:val="24"/>
                      <w:szCs w:val="24"/>
                      <w:lang w:val="en-US" w:eastAsia="zh-CN" w:bidi="ar-SA"/>
                    </w:rPr>
                  </m:ctrlPr>
                </m:e>
              </m:rad>
              <m:ctrlPr>
                <w:rPr>
                  <w:rFonts w:hint="default" w:ascii="DejaVu Math TeX Gyre" w:hAnsi="DejaVu Math TeX Gyre" w:cs="Arial"/>
                  <w:iCs w:val="0"/>
                  <w:caps w:val="0"/>
                  <w:color w:val="404040"/>
                  <w:spacing w:val="0"/>
                  <w:kern w:val="2"/>
                  <w:sz w:val="24"/>
                  <w:szCs w:val="24"/>
                  <w:lang w:val="en-US" w:eastAsia="zh-CN" w:bidi="ar-SA"/>
                </w:rPr>
              </m:ctrlPr>
            </m:den>
          </m:f>
        </m:oMath>
      </m:oMathPara>
    </w:p>
    <w:p>
      <w:pPr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jc w:val="center"/>
        <w:rPr>
          <w:rFonts w:hint="default" w:hAnsi="DejaVu Math TeX Gyre" w:cs="Arial"/>
          <w:i w:val="0"/>
          <w:iCs w:val="0"/>
          <w:caps w:val="0"/>
          <w:color w:val="404040"/>
          <w:spacing w:val="0"/>
          <w:kern w:val="2"/>
          <w:sz w:val="24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numPr>
          <w:ilvl w:val="3"/>
          <w:numId w:val="3"/>
        </w:numPr>
        <w:suppressLineNumbers w:val="0"/>
        <w:shd w:val="clear" w:fill="FFFFFF"/>
        <w:spacing w:before="450" w:beforeAutospacing="0" w:after="150" w:afterAutospacing="0" w:line="17" w:lineRule="atLeast"/>
        <w:ind w:left="0" w:leftChars="0" w:right="0" w:rightChars="0" w:firstLine="0" w:firstLineChars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回调函数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使用回调函数原因是，将 </w:t>
      </w:r>
      <w:r>
        <w:rPr>
          <w:rStyle w:val="17"/>
          <w:rFonts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Position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的 owner 和实际流动性 token 支付者解耦。这样可以让中间合约来管理用户的流动性，并将流动性 token 化。关于 token 化，Uniswap v3 默认实现了 ERC721 token（因为即使是同一个池子，流动性之间差异也也很大）。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当用户通过 </w:t>
      </w:r>
      <w:r>
        <w:rPr>
          <w:rStyle w:val="17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NonfungiblePositionManager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来提供流动性时，对于 </w:t>
      </w:r>
      <w:r>
        <w:rPr>
          <w:rStyle w:val="17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UniswapV3Pool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合约来说，这个 </w:t>
      </w:r>
      <w:r>
        <w:rPr>
          <w:rStyle w:val="17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Position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的 owner 是 </w:t>
      </w:r>
      <w:r>
        <w:rPr>
          <w:rStyle w:val="17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NonfungiblePositionManager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，而 </w:t>
      </w:r>
      <w:r>
        <w:rPr>
          <w:rStyle w:val="17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NonfungiblePositionManager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再通过 NFT Token 将 </w:t>
      </w:r>
      <w:r>
        <w:rPr>
          <w:rStyle w:val="17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Position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与用户关联起来。这样用户就可以将 LP token 进行转账或者抵押类操作。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在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Style w:val="17"/>
          <w:rFonts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NonfungiblePositionManager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中回调函数的实现</w:t>
      </w:r>
      <w:r>
        <w:rPr>
          <w:rFonts w:hint="eastAsia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了转账操作.</w:t>
      </w:r>
    </w:p>
    <w:p>
      <w:pPr>
        <w:pStyle w:val="4"/>
        <w:keepNext w:val="0"/>
        <w:keepLines w:val="0"/>
        <w:widowControl/>
        <w:numPr>
          <w:ilvl w:val="3"/>
          <w:numId w:val="3"/>
        </w:numPr>
        <w:suppressLineNumbers w:val="0"/>
        <w:shd w:val="clear" w:fill="FFFFFF"/>
        <w:spacing w:before="450" w:beforeAutospacing="0" w:after="150" w:afterAutospacing="0" w:line="17" w:lineRule="atLeast"/>
        <w:ind w:left="0" w:leftChars="0" w:right="0" w:rightChars="0" w:firstLine="0" w:firstLineChars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postion 更新</w:t>
      </w:r>
    </w:p>
    <w:p>
      <w:pPr>
        <w:keepNext w:val="0"/>
        <w:keepLines w:val="0"/>
        <w:widowControl/>
        <w:suppressLineNumbers w:val="0"/>
        <w:jc w:val="left"/>
        <w:rPr>
          <w:rStyle w:val="17"/>
          <w:rFonts w:hint="eastAsia"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流动性的添加主要在 </w:t>
      </w:r>
      <w:r>
        <w:rPr>
          <w:rStyle w:val="17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UniswapV3Pool._modifyPosition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中，这个函会先调用 </w:t>
      </w:r>
      <w:r>
        <w:rPr>
          <w:rStyle w:val="17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_updatePosition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来创建或修改一个用户的 </w:t>
      </w:r>
      <w:r>
        <w:rPr>
          <w:rStyle w:val="17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Position</w:t>
      </w:r>
      <w:r>
        <w:rPr>
          <w:rStyle w:val="17"/>
          <w:rFonts w:hint="eastAsia"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420" w:leftChars="0" w:hanging="420" w:firstLineChars="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添加/移除流动性时，先更新这个 Positon 对应的 lower/upper tick 中记录的元数据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420" w:leftChars="0" w:hanging="420" w:firstLineChars="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更新 position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420" w:leftChars="0" w:hanging="420" w:firstLineChars="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根据需要更新 tick 位图</w:t>
      </w:r>
    </w:p>
    <w:p>
      <w:pPr>
        <w:pStyle w:val="4"/>
        <w:keepNext w:val="0"/>
        <w:keepLines w:val="0"/>
        <w:widowControl/>
        <w:numPr>
          <w:ilvl w:val="3"/>
          <w:numId w:val="3"/>
        </w:numPr>
        <w:suppressLineNumbers w:val="0"/>
        <w:shd w:val="clear" w:fill="FFFFFF"/>
        <w:spacing w:before="450" w:beforeAutospacing="0" w:after="150" w:afterAutospacing="0" w:line="17" w:lineRule="atLeast"/>
        <w:ind w:left="0" w:leftChars="0" w:right="0" w:rightChars="0" w:firstLine="0" w:firstLineChars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tick 管理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在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Style w:val="17"/>
          <w:rFonts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UniswapV3Pool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合约中有两个状态变量记录了 tick 相关的信息：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8F8F8"/>
          <w:lang w:val="en-US" w:eastAsia="zh-CN" w:bidi="ar"/>
        </w:rPr>
      </w:pPr>
      <w:r>
        <w:rPr>
          <w:rFonts w:ascii="Courier New" w:hAnsi="Courier New" w:eastAsia="Courier New" w:cs="Courier New"/>
          <w:i/>
          <w:iCs/>
          <w:caps w:val="0"/>
          <w:color w:val="999988"/>
          <w:spacing w:val="0"/>
          <w:kern w:val="0"/>
          <w:sz w:val="19"/>
          <w:szCs w:val="19"/>
          <w:shd w:val="clear" w:fill="F8F8F8"/>
          <w:lang w:val="en-US" w:eastAsia="zh-CN" w:bidi="ar"/>
        </w:rPr>
        <w:t xml:space="preserve">// 记录了一个 tick 包含的元数据，这里只会包含所有 Position 的 lower/upper ticks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8F8F8"/>
          <w:lang w:val="en-US" w:eastAsia="zh-CN" w:bidi="ar"/>
        </w:rPr>
        <w:t>mapping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8F8F8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445588"/>
          <w:spacing w:val="0"/>
          <w:kern w:val="0"/>
          <w:sz w:val="19"/>
          <w:szCs w:val="19"/>
          <w:shd w:val="clear" w:fill="F8F8F8"/>
          <w:lang w:val="en-US" w:eastAsia="zh-CN" w:bidi="ar"/>
        </w:rPr>
        <w:t>int24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8F8F8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8F8F8"/>
          <w:lang w:val="en-US" w:eastAsia="zh-CN" w:bidi="ar"/>
        </w:rPr>
        <w:t>=&gt;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8F8F8"/>
          <w:lang w:val="en-US" w:eastAsia="zh-CN" w:bidi="ar"/>
        </w:rPr>
        <w:t xml:space="preserve"> Tick.Info)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8F8F8"/>
          <w:lang w:val="en-US" w:eastAsia="zh-CN" w:bidi="ar"/>
        </w:rPr>
        <w:t>public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8F8F8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8F8F8"/>
          <w:lang w:val="en-US" w:eastAsia="zh-CN" w:bidi="ar"/>
        </w:rPr>
        <w:t>override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8F8F8"/>
          <w:lang w:val="en-US" w:eastAsia="zh-CN" w:bidi="ar"/>
        </w:rPr>
        <w:t xml:space="preserve"> ticks;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Courier New" w:cs="Courier New"/>
          <w:i/>
          <w:iCs/>
          <w:caps w:val="0"/>
          <w:color w:val="999988"/>
          <w:spacing w:val="0"/>
          <w:kern w:val="0"/>
          <w:sz w:val="19"/>
          <w:szCs w:val="19"/>
          <w:shd w:val="clear" w:fill="F8F8F8"/>
          <w:lang w:val="en-US" w:eastAsia="zh-CN" w:bidi="ar"/>
        </w:rPr>
      </w:pPr>
      <w:r>
        <w:rPr>
          <w:rFonts w:hint="default" w:ascii="Courier New" w:hAnsi="Courier New" w:eastAsia="Courier New" w:cs="Courier New"/>
          <w:i/>
          <w:iCs/>
          <w:caps w:val="0"/>
          <w:color w:val="999988"/>
          <w:spacing w:val="0"/>
          <w:kern w:val="0"/>
          <w:sz w:val="19"/>
          <w:szCs w:val="19"/>
          <w:shd w:val="clear" w:fill="F8F8F8"/>
          <w:lang w:val="en-US" w:eastAsia="zh-CN" w:bidi="ar"/>
        </w:rPr>
        <w:t xml:space="preserve">// tick 位图，因为这个位图比较长（一共有 887272x2 个位），大部分的位不需要初始化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Courier New" w:cs="Courier New"/>
          <w:i/>
          <w:iCs/>
          <w:caps w:val="0"/>
          <w:color w:val="999988"/>
          <w:spacing w:val="0"/>
          <w:kern w:val="0"/>
          <w:sz w:val="19"/>
          <w:szCs w:val="19"/>
          <w:shd w:val="clear" w:fill="F8F8F8"/>
          <w:lang w:val="en-US" w:eastAsia="zh-CN" w:bidi="ar"/>
        </w:rPr>
      </w:pPr>
      <w:r>
        <w:rPr>
          <w:rFonts w:hint="default" w:ascii="Courier New" w:hAnsi="Courier New" w:eastAsia="Courier New" w:cs="Courier New"/>
          <w:i/>
          <w:iCs/>
          <w:caps w:val="0"/>
          <w:color w:val="999988"/>
          <w:spacing w:val="0"/>
          <w:kern w:val="0"/>
          <w:sz w:val="19"/>
          <w:szCs w:val="19"/>
          <w:shd w:val="clear" w:fill="F8F8F8"/>
          <w:lang w:val="en-US" w:eastAsia="zh-CN" w:bidi="ar"/>
        </w:rPr>
        <w:t xml:space="preserve">// 因此分成两级来管理，每 256 位为一个单位，一个单位称为一个 word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Courier New" w:cs="Courier New"/>
          <w:i/>
          <w:iCs/>
          <w:caps w:val="0"/>
          <w:color w:val="999988"/>
          <w:spacing w:val="0"/>
          <w:kern w:val="0"/>
          <w:sz w:val="19"/>
          <w:szCs w:val="19"/>
          <w:shd w:val="clear" w:fill="F8F8F8"/>
          <w:lang w:val="en-US" w:eastAsia="zh-CN" w:bidi="ar"/>
        </w:rPr>
      </w:pPr>
      <w:r>
        <w:rPr>
          <w:rFonts w:hint="default" w:ascii="Courier New" w:hAnsi="Courier New" w:eastAsia="Courier New" w:cs="Courier New"/>
          <w:i/>
          <w:iCs/>
          <w:caps w:val="0"/>
          <w:color w:val="999988"/>
          <w:spacing w:val="0"/>
          <w:kern w:val="0"/>
          <w:sz w:val="19"/>
          <w:szCs w:val="19"/>
          <w:shd w:val="clear" w:fill="F8F8F8"/>
          <w:lang w:val="en-US" w:eastAsia="zh-CN" w:bidi="ar"/>
        </w:rPr>
        <w:t xml:space="preserve">// map 中的键是 word 的索引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8F8F8"/>
          <w:lang w:val="en-US" w:eastAsia="zh-CN" w:bidi="ar"/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8F8F8"/>
          <w:lang w:val="en-US" w:eastAsia="zh-CN" w:bidi="ar"/>
        </w:rPr>
        <w:t>mapping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8F8F8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445588"/>
          <w:spacing w:val="0"/>
          <w:kern w:val="0"/>
          <w:sz w:val="19"/>
          <w:szCs w:val="19"/>
          <w:shd w:val="clear" w:fill="F8F8F8"/>
          <w:lang w:val="en-US" w:eastAsia="zh-CN" w:bidi="ar"/>
        </w:rPr>
        <w:t>int16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8F8F8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8F8F8"/>
          <w:lang w:val="en-US" w:eastAsia="zh-CN" w:bidi="ar"/>
        </w:rPr>
        <w:t>=&gt;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8F8F8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445588"/>
          <w:spacing w:val="0"/>
          <w:kern w:val="0"/>
          <w:sz w:val="19"/>
          <w:szCs w:val="19"/>
          <w:shd w:val="clear" w:fill="F8F8F8"/>
          <w:lang w:val="en-US" w:eastAsia="zh-CN" w:bidi="ar"/>
        </w:rPr>
        <w:t>uint256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8F8F8"/>
          <w:lang w:val="en-US" w:eastAsia="zh-CN" w:bidi="ar"/>
        </w:rPr>
        <w:t xml:space="preserve">)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8F8F8"/>
          <w:lang w:val="en-US" w:eastAsia="zh-CN" w:bidi="ar"/>
        </w:rPr>
        <w:t>public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8F8F8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8F8F8"/>
          <w:lang w:val="en-US" w:eastAsia="zh-CN" w:bidi="ar"/>
        </w:rPr>
        <w:t>override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8F8F8"/>
          <w:lang w:val="en-US" w:eastAsia="zh-CN" w:bidi="ar"/>
        </w:rPr>
        <w:t xml:space="preserve"> tickBitmap;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tick 中和流动性相关的字段有两个 </w:t>
      </w:r>
      <w:r>
        <w:rPr>
          <w:rStyle w:val="17"/>
          <w:rFonts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liquidityGross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，</w:t>
      </w:r>
      <w:r>
        <w:rPr>
          <w:rStyle w:val="17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liquidityNet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。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17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liquidityNet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表示当价格从左至右经过此 tick 时整体流动性需要变化的净值。在单个流动性中，对于 lower tick 来说，它的值为正，对于 upper tick 来说它的值为负。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如果有两个 position 中的流动性相等，例如 </w:t>
      </w:r>
      <w:r>
        <w:rPr>
          <w:rStyle w:val="17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L = 500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，并且这两个 position 同时引用了一个 tick，其中一个为 lower tick ，另一个为 upper tick，那么对于这个 tick，它的 </w:t>
      </w:r>
      <w:r>
        <w:rPr>
          <w:rStyle w:val="17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liquidityNet = 0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。此时我们就需要有一种机制来判断一个 tick 是否仍然在被引用中。这里使用 </w:t>
      </w:r>
      <w:r>
        <w:rPr>
          <w:rStyle w:val="17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liquidityGross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记录流动性的增值（不考虑 lower/upper），我们可以就通过流动性变化前后 </w:t>
      </w:r>
      <w:r>
        <w:rPr>
          <w:rStyle w:val="17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liquidityGross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是否等于 0 来判断这个 tick 是否仍被引用。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当价格变动导致 </w:t>
      </w:r>
      <w:r>
        <w:rPr>
          <w:rFonts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t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ick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current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越过一个 position 的 lower/upper tick 时，我们需要根据 tick 中记录的值来更新当前价格所对应的总体流动性。假设 position 的流动性值为 </w:t>
      </w:r>
      <w:r>
        <w:rPr>
          <w:rFonts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Δ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L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，会有以下四种情况：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token0 价格上升，即从左至右越过一个 lower tick 时， 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L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=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L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current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+Δ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L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token0 价格上升，即从左至右越过一个 upper tick 时， 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L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=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L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current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−Δ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L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token0 价格下降，即从右至左越过一个 upper tick 时， 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L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=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L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current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+Δ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L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token0 价格下降，即从右至左越过一个 lower tick 时， 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L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=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L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current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−Δ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L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Style w:val="17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liquidityNet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中记录的就是当从左至右穿过这个 tick 时，需要增减的流动性，当其为 lower tick 时，其值为正，当其为 upper tick 时，其值为负。对于从右至左穿过的情况，只需将 </w:t>
      </w:r>
      <w:r>
        <w:rPr>
          <w:rStyle w:val="17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liquidityNet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的值</w:t>
      </w:r>
      <w:r>
        <w:rPr>
          <w:rFonts w:hint="eastAsia" w:ascii="Arial" w:hAnsi="Arial" w:eastAsia="宋体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eastAsia="zh-CN"/>
        </w:rPr>
        <w:t>取反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即可完成计算。</w:t>
      </w:r>
    </w:p>
    <w:p>
      <w:pPr>
        <w:pStyle w:val="4"/>
        <w:keepNext w:val="0"/>
        <w:keepLines w:val="0"/>
        <w:widowControl/>
        <w:numPr>
          <w:ilvl w:val="3"/>
          <w:numId w:val="3"/>
        </w:numPr>
        <w:suppressLineNumbers w:val="0"/>
        <w:shd w:val="clear" w:fill="FFFFFF"/>
        <w:spacing w:before="450" w:beforeAutospacing="0" w:after="150" w:afterAutospacing="0" w:line="17" w:lineRule="atLeast"/>
        <w:ind w:left="0" w:leftChars="0" w:right="0" w:rightChars="0" w:firstLine="0" w:firstLineChars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tick 位图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tick 位图用于记录所有被引用的 lower/upper tick index，我们可以用过 tick 位图，从当前价格找到下一个（从左至右或者从右至左）被引用的 tick index。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对于不存在的 tick，不需要初始值，因为访问 map 中不存在的 key 默认值就是0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通过对位图的每个 word(uint256) 建立索引来管理位图，即访问路径为 word index -&gt; word -&gt; tick bit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4"/>
        <w:keepNext w:val="0"/>
        <w:keepLines w:val="0"/>
        <w:widowControl/>
        <w:numPr>
          <w:ilvl w:val="3"/>
          <w:numId w:val="3"/>
        </w:numPr>
        <w:suppressLineNumbers w:val="0"/>
        <w:shd w:val="clear" w:fill="FFFFFF"/>
        <w:spacing w:before="450" w:beforeAutospacing="0" w:after="150" w:afterAutospacing="0" w:line="17" w:lineRule="atLeast"/>
        <w:ind w:left="0" w:leftChars="0" w:right="0" w:rightChars="0" w:firstLine="0" w:firstLineChars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token 数确认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17"/>
          <w:rFonts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_modifyPosition</w:t>
      </w:r>
      <w:r>
        <w:rPr>
          <w:rFonts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函数在调用 </w:t>
      </w:r>
      <w:r>
        <w:rPr>
          <w:rStyle w:val="17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_updatePosition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更新完 Position 后，会计算出此次提供流动性具体所需的 x token 和 y token 数量。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eastAsia" w:ascii="Courier New" w:hAnsi="Courier New" w:eastAsia="宋体" w:cs="Courier New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8F8F8"/>
          <w:lang w:val="en-US" w:eastAsia="zh-CN" w:bidi="ar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这个函数在更新完 position 之后，主要做的就是通过 </w:t>
      </w:r>
      <w:r>
        <w:rPr>
          <w:rFonts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L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和 </w:t>
      </w:r>
      <m:oMath>
        <m:rad>
          <m:radPr>
            <m:degHide m:val="1"/>
            <m:ctrlPr>
              <w:rPr>
                <w:rFonts w:ascii="DejaVu Math TeX Gyre" w:hAnsi="DejaVu Math TeX Gyre" w:cs="MathJax_Main"/>
                <w:bCs w:val="0"/>
                <w:i/>
                <w:iCs w:val="0"/>
                <w:caps w:val="0"/>
                <w:color w:val="404040"/>
                <w:spacing w:val="0"/>
                <w:sz w:val="31"/>
                <w:szCs w:val="31"/>
                <w:u w:val="none"/>
                <w:shd w:val="clear" w:fill="FFFFFF"/>
              </w:rPr>
            </m:ctrlPr>
          </m:radPr>
          <m:deg>
            <m:ctrlPr>
              <w:rPr>
                <w:rFonts w:ascii="DejaVu Math TeX Gyre" w:hAnsi="DejaVu Math TeX Gyre" w:cs="MathJax_Main"/>
                <w:bCs w:val="0"/>
                <w:i/>
                <w:iCs w:val="0"/>
                <w:caps w:val="0"/>
                <w:color w:val="404040"/>
                <w:spacing w:val="0"/>
                <w:sz w:val="31"/>
                <w:szCs w:val="31"/>
                <w:u w:val="none"/>
                <w:shd w:val="clear" w:fill="FFFFFF"/>
              </w:rPr>
            </m:ctrlPr>
          </m:deg>
          <m:e>
            <m:r>
              <m:rPr/>
              <w:rPr>
                <w:rFonts w:ascii="DejaVu Math TeX Gyre" w:hAnsi="DejaVu Math TeX Gyre" w:cs="MathJax_Main"/>
                <w:caps w:val="0"/>
                <w:color w:val="404040"/>
                <w:spacing w:val="0"/>
                <w:sz w:val="31"/>
                <w:szCs w:val="31"/>
                <w:u w:val="none"/>
                <w:shd w:val="clear" w:fill="FFFFFF"/>
              </w:rPr>
              <m:t>∆</m:t>
            </m:r>
            <m:r>
              <m:rPr/>
              <w:rPr>
                <w:rFonts w:hint="default" w:ascii="DejaVu Math TeX Gyre" w:hAnsi="DejaVu Math TeX Gyre" w:cs="MathJax_Main"/>
                <w:caps w:val="0"/>
                <w:color w:val="404040"/>
                <w:spacing w:val="0"/>
                <w:sz w:val="31"/>
                <w:szCs w:val="31"/>
                <w:u w:val="none"/>
                <w:shd w:val="clear" w:fill="FFFFFF"/>
                <w:lang w:val="en-US" w:eastAsia="zh-CN"/>
              </w:rPr>
              <m:t>p</m:t>
            </m:r>
            <m:ctrlPr>
              <w:rPr>
                <w:rFonts w:ascii="DejaVu Math TeX Gyre" w:hAnsi="DejaVu Math TeX Gyre" w:cs="MathJax_Main"/>
                <w:bCs w:val="0"/>
                <w:i/>
                <w:iCs w:val="0"/>
                <w:caps w:val="0"/>
                <w:color w:val="404040"/>
                <w:spacing w:val="0"/>
                <w:sz w:val="31"/>
                <w:szCs w:val="31"/>
                <w:u w:val="none"/>
                <w:shd w:val="clear" w:fill="FFFFFF"/>
              </w:rPr>
            </m:ctrlPr>
          </m:e>
        </m:rad>
      </m:oMath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计算出用户需要支付的 token 数量，我们之前已经讲过 </w:t>
      </w:r>
      <w:r>
        <w:rPr>
          <w:rFonts w:hint="default" w:ascii="Arial" w:hAnsi="Arial" w:eastAsia="Arial" w:cs="Arial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instrText xml:space="preserve"> HYPERLINK "https://liaoph.com/uniswap-v3-1/" \l "%E4%BB%8E-token-%E6%95%B0%E8%AE%A1%E7%AE%97%E6%B5%81%E5%8A%A8%E6%80%A7-l" </w:instrText>
      </w:r>
      <w:r>
        <w:rPr>
          <w:rFonts w:hint="default" w:ascii="Arial" w:hAnsi="Arial" w:eastAsia="Arial" w:cs="Arial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6"/>
          <w:rFonts w:hint="default" w:ascii="Arial" w:hAnsi="Arial" w:eastAsia="Arial" w:cs="Arial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t>从 token 数计算流动性 L</w:t>
      </w:r>
      <w:r>
        <w:rPr>
          <w:rFonts w:hint="default" w:ascii="Arial" w:hAnsi="Arial" w:eastAsia="Arial" w:cs="Arial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的三种情况，这里其实就是之前计算的逆运算，即通过 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L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计算 x token 和 y token 的数量</w:t>
      </w:r>
      <w:r>
        <w:rPr>
          <w:rFonts w:hint="eastAsia" w:ascii="Arial" w:hAnsi="Arial" w:eastAsia="宋体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.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代码将计算的过程封装在了 </w:t>
      </w:r>
      <w:r>
        <w:rPr>
          <w:rStyle w:val="17"/>
          <w:rFonts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SqrtPriceMath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库中，</w:t>
      </w:r>
      <w:r>
        <w:rPr>
          <w:rStyle w:val="17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getAmount0Delta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和 </w:t>
      </w:r>
      <w:r>
        <w:rPr>
          <w:rStyle w:val="17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getAmount1Delta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分别对应公式 </w:t>
      </w:r>
      <m:oMath>
        <m:r>
          <m:rPr>
            <m:sty m:val="p"/>
          </m:rPr>
          <w:rPr>
            <w:rFonts w:ascii="DejaVu Math TeX Gyre" w:hAnsi="DejaVu Math TeX Gyre" w:cs="Arial"/>
            <w:caps w:val="0"/>
            <w:color w:val="404040"/>
            <w:spacing w:val="0"/>
            <w:sz w:val="24"/>
            <w:szCs w:val="24"/>
            <w:shd w:val="clear" w:fill="FFFFFF"/>
          </w:rPr>
          <m:t>∆</m:t>
        </m:r>
        <m:r>
          <m:rPr>
            <m:sty m:val="p"/>
          </m:rPr>
          <w:rPr>
            <w:rFonts w:hint="default" w:ascii="DejaVu Math TeX Gyre" w:hAnsi="DejaVu Math TeX Gyre" w:cs="Arial"/>
            <w:caps w:val="0"/>
            <w:color w:val="404040"/>
            <w:spacing w:val="0"/>
            <w:sz w:val="24"/>
            <w:szCs w:val="24"/>
            <w:shd w:val="clear" w:fill="FFFFFF"/>
            <w:lang w:val="en-US" w:eastAsia="zh-CN"/>
          </w:rPr>
          <m:t>x=</m:t>
        </m:r>
        <m:r>
          <m:rPr>
            <m:sty m:val="p"/>
          </m:rPr>
          <w:rPr>
            <w:rFonts w:ascii="DejaVu Math TeX Gyre" w:hAnsi="DejaVu Math TeX Gyre" w:cs="Arial"/>
            <w:caps w:val="0"/>
            <w:color w:val="404040"/>
            <w:spacing w:val="0"/>
            <w:sz w:val="24"/>
            <w:szCs w:val="24"/>
            <w:shd w:val="clear" w:fill="FFFFFF"/>
            <w:lang w:val="en-US"/>
          </w:rPr>
          <m:t>∆</m:t>
        </m:r>
        <m:f>
          <m:fPr>
            <m:ctrlPr>
              <w:rPr>
                <w:rFonts w:ascii="DejaVu Math TeX Gyre" w:hAnsi="DejaVu Math TeX Gyre" w:cs="Arial"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  <w:lang w:val="en-US"/>
              </w:rPr>
            </m:ctrlPr>
          </m:fPr>
          <m:num>
            <m:r>
              <m:rPr>
                <m:sty m:val="p"/>
              </m:rPr>
              <w:rPr>
                <w:rFonts w:hint="default" w:ascii="DejaVu Math TeX Gyre" w:hAnsi="DejaVu Math TeX Gyre" w:cs="Arial"/>
                <w:caps w:val="0"/>
                <w:color w:val="404040"/>
                <w:spacing w:val="0"/>
                <w:sz w:val="24"/>
                <w:szCs w:val="24"/>
                <w:shd w:val="clear" w:fill="FFFFFF"/>
                <w:lang w:val="en-US" w:eastAsia="zh-CN"/>
              </w:rPr>
              <m:t>1</m:t>
            </m:r>
            <m:ctrlPr>
              <w:rPr>
                <w:rFonts w:ascii="DejaVu Math TeX Gyre" w:hAnsi="DejaVu Math TeX Gyre" w:cs="Arial"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  <w:lang w:val="en-US"/>
              </w:rPr>
            </m:ctrlPr>
          </m:num>
          <m:den>
            <m:rad>
              <m:radPr>
                <m:degHide m:val="1"/>
                <m:ctrlPr>
                  <w:rPr>
                    <w:rFonts w:ascii="DejaVu Math TeX Gyre" w:hAnsi="DejaVu Math TeX Gyre" w:cs="Arial"/>
                    <w:iCs w:val="0"/>
                    <w:caps w:val="0"/>
                    <w:color w:val="404040"/>
                    <w:spacing w:val="0"/>
                    <w:sz w:val="24"/>
                    <w:szCs w:val="24"/>
                    <w:shd w:val="clear" w:fill="FFFFFF"/>
                    <w:lang w:val="en-US"/>
                  </w:rPr>
                </m:ctrlPr>
              </m:radPr>
              <m:deg>
                <m:ctrlPr>
                  <w:rPr>
                    <w:rFonts w:ascii="DejaVu Math TeX Gyre" w:hAnsi="DejaVu Math TeX Gyre" w:cs="Arial"/>
                    <w:iCs w:val="0"/>
                    <w:caps w:val="0"/>
                    <w:color w:val="404040"/>
                    <w:spacing w:val="0"/>
                    <w:sz w:val="24"/>
                    <w:szCs w:val="24"/>
                    <w:shd w:val="clear" w:fill="FFFFFF"/>
                    <w:lang w:val="en-US"/>
                  </w:rPr>
                </m:ctrlPr>
              </m:deg>
              <m:e>
                <m:r>
                  <m:rPr>
                    <m:sty m:val="p"/>
                  </m:rPr>
                  <w:rPr>
                    <w:rFonts w:hint="default" w:ascii="DejaVu Math TeX Gyre" w:hAnsi="DejaVu Math TeX Gyre" w:cs="Arial"/>
                    <w:caps w:val="0"/>
                    <w:color w:val="404040"/>
                    <w:spacing w:val="0"/>
                    <w:sz w:val="24"/>
                    <w:szCs w:val="24"/>
                    <w:shd w:val="clear" w:fill="FFFFFF"/>
                    <w:lang w:val="en-US" w:eastAsia="zh-CN"/>
                  </w:rPr>
                  <m:t>p</m:t>
                </m:r>
                <m:ctrlPr>
                  <w:rPr>
                    <w:rFonts w:ascii="DejaVu Math TeX Gyre" w:hAnsi="DejaVu Math TeX Gyre" w:cs="Arial"/>
                    <w:iCs w:val="0"/>
                    <w:caps w:val="0"/>
                    <w:color w:val="404040"/>
                    <w:spacing w:val="0"/>
                    <w:sz w:val="24"/>
                    <w:szCs w:val="24"/>
                    <w:shd w:val="clear" w:fill="FFFFFF"/>
                    <w:lang w:val="en-US"/>
                  </w:rPr>
                </m:ctrlPr>
              </m:e>
            </m:rad>
            <m:ctrlPr>
              <w:rPr>
                <w:rFonts w:ascii="DejaVu Math TeX Gyre" w:hAnsi="DejaVu Math TeX Gyre" w:cs="Arial"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  <w:lang w:val="en-US"/>
              </w:rPr>
            </m:ctrlPr>
          </m:den>
        </m:f>
        <m:r>
          <m:rPr>
            <m:sty m:val="p"/>
          </m:rPr>
          <w:rPr>
            <w:rFonts w:hint="default" w:ascii="DejaVu Math TeX Gyre" w:hAnsi="DejaVu Math TeX Gyre" w:cs="Arial"/>
            <w:caps w:val="0"/>
            <w:color w:val="404040"/>
            <w:spacing w:val="0"/>
            <w:sz w:val="24"/>
            <w:szCs w:val="24"/>
            <w:shd w:val="clear" w:fill="FFFFFF"/>
            <w:lang w:val="en-US" w:eastAsia="zh-CN"/>
          </w:rPr>
          <m:t>L</m:t>
        </m:r>
      </m:oMath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和</w:t>
      </w:r>
      <m:oMath>
        <m:r>
          <m:rPr>
            <m:sty m:val="p"/>
          </m:rPr>
          <w:rPr>
            <w:rFonts w:ascii="DejaVu Math TeX Gyre" w:hAnsi="DejaVu Math TeX Gyre" w:cs="Arial"/>
            <w:caps w:val="0"/>
            <w:color w:val="404040"/>
            <w:spacing w:val="0"/>
            <w:sz w:val="24"/>
            <w:szCs w:val="24"/>
            <w:shd w:val="clear" w:fill="FFFFFF"/>
          </w:rPr>
          <m:t>∆</m:t>
        </m:r>
        <m:r>
          <m:rPr>
            <m:sty m:val="p"/>
          </m:rPr>
          <w:rPr>
            <w:rFonts w:hint="default" w:ascii="DejaVu Math TeX Gyre" w:hAnsi="DejaVu Math TeX Gyre" w:cs="Arial"/>
            <w:caps w:val="0"/>
            <w:color w:val="404040"/>
            <w:spacing w:val="0"/>
            <w:sz w:val="24"/>
            <w:szCs w:val="24"/>
            <w:shd w:val="clear" w:fill="FFFFFF"/>
            <w:lang w:val="en-US" w:eastAsia="zh-CN"/>
          </w:rPr>
          <m:t>y=</m:t>
        </m:r>
        <m:r>
          <m:rPr>
            <m:sty m:val="p"/>
          </m:rPr>
          <w:rPr>
            <w:rFonts w:ascii="DejaVu Math TeX Gyre" w:hAnsi="DejaVu Math TeX Gyre" w:cs="Arial"/>
            <w:caps w:val="0"/>
            <w:color w:val="404040"/>
            <w:spacing w:val="0"/>
            <w:sz w:val="24"/>
            <w:szCs w:val="24"/>
            <w:shd w:val="clear" w:fill="FFFFFF"/>
            <w:lang w:val="en-US"/>
          </w:rPr>
          <m:t>∆</m:t>
        </m:r>
        <m:rad>
          <m:radPr>
            <m:degHide m:val="1"/>
            <m:ctrlPr>
              <w:rPr>
                <w:rFonts w:ascii="DejaVu Math TeX Gyre" w:hAnsi="DejaVu Math TeX Gyre" w:cs="Arial"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  <w:lang w:val="en-US"/>
              </w:rPr>
            </m:ctrlPr>
          </m:radPr>
          <m:deg>
            <m:ctrlPr>
              <w:rPr>
                <w:rFonts w:ascii="DejaVu Math TeX Gyre" w:hAnsi="DejaVu Math TeX Gyre" w:cs="Arial"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  <w:lang w:val="en-US"/>
              </w:rPr>
            </m:ctrlPr>
          </m:deg>
          <m:e>
            <m:r>
              <m:rPr>
                <m:sty m:val="p"/>
              </m:rPr>
              <w:rPr>
                <w:rFonts w:hint="default" w:ascii="DejaVu Math TeX Gyre" w:hAnsi="DejaVu Math TeX Gyre" w:cs="Arial"/>
                <w:caps w:val="0"/>
                <w:color w:val="404040"/>
                <w:spacing w:val="0"/>
                <w:sz w:val="24"/>
                <w:szCs w:val="24"/>
                <w:shd w:val="clear" w:fill="FFFFFF"/>
                <w:lang w:val="en-US" w:eastAsia="zh-CN"/>
              </w:rPr>
              <m:t>p</m:t>
            </m:r>
            <m:ctrlPr>
              <w:rPr>
                <w:rFonts w:ascii="DejaVu Math TeX Gyre" w:hAnsi="DejaVu Math TeX Gyre" w:cs="Arial"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  <w:lang w:val="en-US"/>
              </w:rPr>
            </m:ctrlPr>
          </m:e>
        </m:rad>
        <m:r>
          <m:rPr>
            <m:sty m:val="p"/>
          </m:rPr>
          <w:rPr>
            <w:rFonts w:hint="default" w:ascii="DejaVu Math TeX Gyre" w:hAnsi="DejaVu Math TeX Gyre" w:cs="Arial"/>
            <w:caps w:val="0"/>
            <w:color w:val="404040"/>
            <w:spacing w:val="0"/>
            <w:sz w:val="24"/>
            <w:szCs w:val="24"/>
            <w:shd w:val="clear" w:fill="FFFFFF"/>
            <w:lang w:val="en-US" w:eastAsia="zh-CN"/>
          </w:rPr>
          <m:t>L</m:t>
        </m:r>
      </m:oMath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在具体的计算过程中，又分成了 RoundUp 和 RoundDown 两种情况，简单来说：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当提供/增加流动性时，会使用 RoundUp，这样可以保证增加数量为 L 的流动性时，用户提供足够的 token 到 pool 中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当移除/减少流动性时，会使用 RoundDown，这样可以保证减少数量为 L 的流动性时，不会从 pool 中给用户多余的 token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通过上述两个条件可以保证 pool 在流动性增加/移除的操作中，不会出现坏账的情况。除了流动性操作之外，swap 操作也会使用类似机制，保证 pool 不会出现坏账。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同时，Uniswap v3 参考</w:t>
      </w:r>
      <w:r>
        <w:rPr>
          <w:rFonts w:hint="default" w:ascii="Arial" w:hAnsi="Arial" w:eastAsia="Arial" w:cs="Arial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instrText xml:space="preserve"> HYPERLINK "https://xn--2-umb.com/21/muldiv/index.html" </w:instrText>
      </w:r>
      <w:r>
        <w:rPr>
          <w:rFonts w:hint="default" w:ascii="Arial" w:hAnsi="Arial" w:eastAsia="Arial" w:cs="Arial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6"/>
          <w:rFonts w:hint="default" w:ascii="Arial" w:hAnsi="Arial" w:eastAsia="Arial" w:cs="Arial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t>这里</w:t>
      </w:r>
      <w:r>
        <w:rPr>
          <w:rFonts w:hint="default" w:ascii="Arial" w:hAnsi="Arial" w:eastAsia="Arial" w:cs="Arial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实现了一个精度较高的</w:t>
      </w:r>
      <m:oMath>
        <m:f>
          <m:fPr>
            <m:ctrlPr>
              <w:rPr>
                <w:rFonts w:hint="default" w:ascii="DejaVu Math TeX Gyre" w:hAnsi="DejaVu Math TeX Gyre" w:eastAsia="Arial" w:cs="Arial"/>
                <w:i w:val="0"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m:ctrlPr>
          </m:fPr>
          <m:num>
            <m:r>
              <m:rPr>
                <m:sty m:val="p"/>
              </m:rPr>
              <w:rPr>
                <w:rFonts w:hint="default" w:ascii="DejaVu Math TeX Gyre" w:hAnsi="DejaVu Math TeX Gyre" w:eastAsia="Arial" w:cs="Arial"/>
                <w:caps w:val="0"/>
                <w:color w:val="40404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m:t>ab</m:t>
            </m:r>
            <m:ctrlPr>
              <w:rPr>
                <w:rFonts w:hint="default" w:ascii="DejaVu Math TeX Gyre" w:hAnsi="DejaVu Math TeX Gyre" w:eastAsia="Arial" w:cs="Arial"/>
                <w:i w:val="0"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m:ctrlPr>
          </m:num>
          <m:den>
            <m:r>
              <m:rPr>
                <m:sty m:val="p"/>
              </m:rPr>
              <w:rPr>
                <w:rFonts w:hint="default" w:ascii="DejaVu Math TeX Gyre" w:hAnsi="DejaVu Math TeX Gyre" w:eastAsia="Arial" w:cs="Arial"/>
                <w:caps w:val="0"/>
                <w:color w:val="40404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m:t>c</m:t>
            </m:r>
            <m:ctrlPr>
              <w:rPr>
                <w:rFonts w:hint="default" w:ascii="DejaVu Math TeX Gyre" w:hAnsi="DejaVu Math TeX Gyre" w:eastAsia="Arial" w:cs="Arial"/>
                <w:i w:val="0"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m:ctrlPr>
          </m:den>
        </m:f>
      </m:oMath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的算法，封装在 </w:t>
      </w:r>
      <w:r>
        <w:rPr>
          <w:rStyle w:val="17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FullMath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库中。</w:t>
      </w:r>
    </w:p>
    <w:p>
      <w:pPr>
        <w:pStyle w:val="4"/>
        <w:keepNext w:val="0"/>
        <w:keepLines w:val="0"/>
        <w:widowControl/>
        <w:numPr>
          <w:ilvl w:val="3"/>
          <w:numId w:val="3"/>
        </w:numPr>
        <w:suppressLineNumbers w:val="0"/>
        <w:shd w:val="clear" w:fill="FFFFFF"/>
        <w:spacing w:before="450" w:beforeAutospacing="0" w:after="150" w:afterAutospacing="0" w:line="17" w:lineRule="atLeast"/>
        <w:ind w:left="0" w:leftChars="0" w:right="0" w:rightChars="0" w:firstLine="0" w:firstLineChars="0"/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完成流动性添加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17"/>
          <w:rFonts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_modifyPosition</w:t>
      </w:r>
      <w:r>
        <w:rPr>
          <w:rFonts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调用完成后，会返回 x token, 和 y token 的数量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这个函数关键的步骤就是通过回调函数，让调用方发送指定数量的 x token 和 y token 至合约中。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可以看到这个函数主要是将用户的 Position 保存起来，并给用户铸造 NFT token，代表其所持有的流动性。至此提供流动性的步骤就完成了。</w:t>
      </w:r>
    </w:p>
    <w:p>
      <w:pPr>
        <w:keepNext w:val="0"/>
        <w:keepLines w:val="0"/>
        <w:widowControl/>
        <w:suppressLineNumbers w:val="0"/>
        <w:jc w:val="left"/>
        <w:rPr>
          <w:rStyle w:val="17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before="210" w:beforeAutospacing="0" w:after="210" w:afterAutospacing="0"/>
        <w:ind w:left="0" w:right="0" w:firstLine="0"/>
        <w:jc w:val="both"/>
        <w:rPr>
          <w:rFonts w:hint="default"/>
          <w:lang w:val="en-US" w:eastAsia="zh-CN"/>
        </w:rPr>
      </w:pPr>
    </w:p>
    <w:p>
      <w:pPr>
        <w:pStyle w:val="12"/>
        <w:keepNext w:val="0"/>
        <w:keepLines w:val="0"/>
        <w:widowControl/>
        <w:numPr>
          <w:ilvl w:val="2"/>
          <w:numId w:val="3"/>
        </w:numPr>
        <w:suppressLineNumbers w:val="0"/>
        <w:shd w:val="clear" w:fill="FFFFFF"/>
        <w:spacing w:before="294" w:beforeAutospacing="0" w:after="294" w:afterAutospacing="0"/>
        <w:ind w:left="0" w:leftChars="0" w:right="0" w:firstLine="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流动性的移除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移除流动性就是上述操作的逆操作，在 core 合约中：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移除流动性时，还是使用之前的公式计算出移出的 token 数，但是并不会直接将移出的 token 数发送给用户，而是记录在了 position 的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Style w:val="17"/>
          <w:rFonts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tokensOwed0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和 </w:t>
      </w:r>
      <w:r>
        <w:rPr>
          <w:rStyle w:val="17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tokensOwed1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上。这样做应该是为了遵循实践：</w:t>
      </w:r>
      <w:r>
        <w:rPr>
          <w:rFonts w:hint="default" w:ascii="Arial" w:hAnsi="Arial" w:eastAsia="Arial" w:cs="Arial"/>
          <w:i w:val="0"/>
          <w:iCs w:val="0"/>
          <w:caps w:val="0"/>
          <w:color w:val="337AB7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37AB7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instrText xml:space="preserve"> HYPERLINK "https://consensys.github.io/smart-contract-best-practices/recommendations/" \l "favor-pull-over-push-for-external-calls" </w:instrText>
      </w:r>
      <w:r>
        <w:rPr>
          <w:rFonts w:hint="default" w:ascii="Arial" w:hAnsi="Arial" w:eastAsia="Arial" w:cs="Arial"/>
          <w:i w:val="0"/>
          <w:iCs w:val="0"/>
          <w:caps w:val="0"/>
          <w:color w:val="337AB7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Arial" w:cs="Arial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t>Favor pull over push for external calls</w:t>
      </w:r>
      <w:r>
        <w:rPr>
          <w:rFonts w:hint="default" w:ascii="Arial" w:hAnsi="Arial" w:eastAsia="Arial" w:cs="Arial"/>
          <w:i w:val="0"/>
          <w:iCs w:val="0"/>
          <w:caps w:val="0"/>
          <w:color w:val="337AB7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.</w:t>
      </w: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94" w:beforeAutospacing="0" w:after="294" w:afterAutospacing="0"/>
        <w:ind w:leftChars="0" w:right="0" w:right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</w:p>
    <w:p>
      <w:pPr>
        <w:pStyle w:val="4"/>
        <w:numPr>
          <w:ilvl w:val="1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Router Module</w:t>
      </w:r>
    </w:p>
    <w:p>
      <w:pPr>
        <w:pStyle w:val="12"/>
        <w:keepNext w:val="0"/>
        <w:keepLines w:val="0"/>
        <w:widowControl/>
        <w:numPr>
          <w:ilvl w:val="2"/>
          <w:numId w:val="3"/>
        </w:numPr>
        <w:suppressLineNumbers w:val="0"/>
        <w:shd w:val="clear" w:fill="FFFFFF"/>
        <w:spacing w:before="294" w:beforeAutospacing="0" w:after="294" w:afterAutospacing="0"/>
        <w:ind w:left="0" w:leftChars="0" w:right="0" w:firstLine="0" w:firstLineChars="0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交易过程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 xml:space="preserve">   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v3 的 </w:t>
      </w:r>
      <w:r>
        <w:rPr>
          <w:rStyle w:val="17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UniswapV3Pool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提供了比较底层的交易接口，而在 </w:t>
      </w:r>
      <w:r>
        <w:rPr>
          <w:rStyle w:val="17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SwapRouter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合约中封装了面向用户的交易接口：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17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exactInput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：指定交易对路径，付出的 x token 数和预期得到的最小 y token 数（x, y 可以互换）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17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exactOutput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：指定交易路径，付出的 x token 最大数和预期得到的 y token 数（x, y 可以互换）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这里我们讲解 </w:t>
      </w:r>
      <w:r>
        <w:rPr>
          <w:rStyle w:val="17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exactInput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这个接口，调用流程如下：</w:t>
      </w: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94" w:beforeAutospacing="0" w:after="294" w:afterAutospacing="0"/>
        <w:ind w:leftChars="0" w:right="0" w:rightChars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drawing>
          <wp:inline distT="0" distB="0" distL="114300" distR="114300">
            <wp:extent cx="4533900" cy="4791075"/>
            <wp:effectExtent l="0" t="0" r="0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79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keepNext w:val="0"/>
        <w:keepLines w:val="0"/>
        <w:widowControl/>
        <w:numPr>
          <w:ilvl w:val="3"/>
          <w:numId w:val="3"/>
        </w:numPr>
        <w:suppressLineNumbers w:val="0"/>
        <w:shd w:val="clear" w:fill="FFFFFF"/>
        <w:spacing w:before="294" w:beforeAutospacing="0" w:after="294" w:afterAutospacing="0"/>
        <w:ind w:left="0" w:leftChars="0" w:right="0" w:firstLine="0" w:firstLineChars="0"/>
        <w:rPr>
          <w:rFonts w:hint="eastAsia" w:ascii="微软雅黑" w:hAnsi="微软雅黑" w:eastAsia="微软雅黑" w:cs="微软雅黑"/>
          <w:b/>
          <w:bCs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路径选择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在进行两个代币交易时，是首先需要在链下计算出交易的路径，例如使用 </w:t>
      </w:r>
      <w:r>
        <w:rPr>
          <w:rStyle w:val="17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ETH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-&gt; </w:t>
      </w:r>
      <w:r>
        <w:rPr>
          <w:rStyle w:val="17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DAI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：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可以直接通过 </w:t>
      </w:r>
      <w:r>
        <w:rPr>
          <w:rStyle w:val="17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ETH/DAI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的交易池完成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也可以通过 </w:t>
      </w:r>
      <w:r>
        <w:rPr>
          <w:rStyle w:val="17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ETH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-&gt; </w:t>
      </w:r>
      <w:r>
        <w:rPr>
          <w:rStyle w:val="17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USDC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-&gt; </w:t>
      </w:r>
      <w:r>
        <w:rPr>
          <w:rStyle w:val="17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DAI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路径，即经过 </w:t>
      </w:r>
      <w:r>
        <w:rPr>
          <w:rStyle w:val="17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ETH/USDC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, </w:t>
      </w:r>
      <w:r>
        <w:rPr>
          <w:rStyle w:val="17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USDC/DAI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两个交易池完成交易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Uniswap 的前端会帮用户实时计算出最优路径（即交易的收益最高），作为参数传给合约调用。前端中这部分计算的具体实现在</w:t>
      </w:r>
      <w:r>
        <w:rPr>
          <w:rFonts w:hint="default" w:ascii="Arial" w:hAnsi="Arial" w:eastAsia="Arial" w:cs="Arial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instrText xml:space="preserve"> HYPERLINK "https://github.com/Uniswap/uniswap-interface/blob/3aa045303a4aeefe4067688e3916ecf36b2f7f75/src/hooks/useBestV3Trade.ts" \l "L17-L96" </w:instrText>
      </w:r>
      <w:r>
        <w:rPr>
          <w:rFonts w:hint="default" w:ascii="Arial" w:hAnsi="Arial" w:eastAsia="Arial" w:cs="Arial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6"/>
          <w:rFonts w:hint="default" w:ascii="Arial" w:hAnsi="Arial" w:eastAsia="Arial" w:cs="Arial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t>这里</w:t>
      </w:r>
      <w:r>
        <w:rPr>
          <w:rFonts w:hint="default" w:ascii="Arial" w:hAnsi="Arial" w:eastAsia="Arial" w:cs="Arial"/>
          <w:i w:val="0"/>
          <w:iCs w:val="0"/>
          <w:caps w:val="0"/>
          <w:color w:val="337AB7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，具体过程为先用需要交易的输入代币，输出代币，以及一系列可用的中间代币（代码中叫 Base token）生成所有的路径（当然为了降低复杂度，路径中最多包含3个代币），然后遍历每个路径输出的输出代币数量，最后选取最佳路径。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事实上因为 v3 引入了费率的原因，在路径选择的过程中还需要考虑费率的因素。</w:t>
      </w:r>
    </w:p>
    <w:p>
      <w:pPr>
        <w:pStyle w:val="12"/>
        <w:keepNext w:val="0"/>
        <w:keepLines w:val="0"/>
        <w:widowControl/>
        <w:numPr>
          <w:ilvl w:val="3"/>
          <w:numId w:val="3"/>
        </w:numPr>
        <w:suppressLineNumbers w:val="0"/>
        <w:shd w:val="clear" w:fill="FFFFFF"/>
        <w:spacing w:before="294" w:beforeAutospacing="0" w:after="294" w:afterAutospacing="0"/>
        <w:ind w:left="0" w:leftChars="0" w:right="0" w:firstLine="0" w:firstLineChars="0"/>
        <w:rPr>
          <w:rFonts w:hint="default" w:ascii="微软雅黑" w:hAnsi="微软雅黑" w:eastAsia="微软雅黑" w:cs="微软雅黑"/>
          <w:b/>
          <w:bCs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交易入口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交易的入口函数是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Style w:val="17"/>
          <w:rFonts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exactInput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函数，代码如下：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这里使用一个循环遍历传入的路径，路径中包含了交易过程中所有的 token，每相邻的两个 token 组成了一个交易对。例如当需要通过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Style w:val="17"/>
          <w:rFonts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ETH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-&gt; </w:t>
      </w:r>
      <w:r>
        <w:rPr>
          <w:rStyle w:val="17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USDC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-&gt; </w:t>
      </w:r>
      <w:r>
        <w:rPr>
          <w:rStyle w:val="17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DAI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路径进行交易时，会经过两个池：</w:t>
      </w:r>
      <w:r>
        <w:rPr>
          <w:rStyle w:val="17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ETH/USDC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和 </w:t>
      </w:r>
      <w:r>
        <w:rPr>
          <w:rStyle w:val="17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USDC/DAI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，最终得到 </w:t>
      </w:r>
      <w:r>
        <w:rPr>
          <w:rStyle w:val="17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DAI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代币。如前所述，这里其实还包含了每个交易对所选择的费率。</w:t>
      </w:r>
    </w:p>
    <w:p>
      <w:pPr>
        <w:pStyle w:val="12"/>
        <w:keepNext w:val="0"/>
        <w:keepLines w:val="0"/>
        <w:widowControl/>
        <w:numPr>
          <w:ilvl w:val="3"/>
          <w:numId w:val="3"/>
        </w:numPr>
        <w:suppressLineNumbers w:val="0"/>
        <w:shd w:val="clear" w:fill="FFFFFF"/>
        <w:spacing w:before="294" w:beforeAutospacing="0" w:after="294" w:afterAutospacing="0"/>
        <w:ind w:left="0" w:leftChars="0" w:right="0" w:firstLine="0" w:firstLineChars="0"/>
        <w:rPr>
          <w:rFonts w:hint="default" w:ascii="微软雅黑" w:hAnsi="微软雅黑" w:eastAsia="微软雅黑" w:cs="微软雅黑"/>
          <w:b/>
          <w:bCs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路径编码/解码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上面输入的参数中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Style w:val="17"/>
          <w:rFonts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path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字段是 </w:t>
      </w:r>
      <w:r>
        <w:rPr>
          <w:rStyle w:val="17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bytes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类型，通过这种类型可以实现更紧凑的编码。Uniswap 会将 </w:t>
      </w:r>
      <w:r>
        <w:rPr>
          <w:rStyle w:val="17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bytes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作为一个数组使用，</w:t>
      </w:r>
      <w:r>
        <w:rPr>
          <w:rStyle w:val="17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bytes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类型就是一连串的 </w:t>
      </w:r>
      <w:r>
        <w:rPr>
          <w:rStyle w:val="17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byte1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，但是不会对每一个成员使用一个 word，因此相比普通数组其结构更加紧凑。在 Uniswap V3 中， path 内部编码结构如下图：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5262880" cy="3095625"/>
            <wp:effectExtent l="0" t="0" r="13970" b="952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图中展示了一个包含 2个路径（pool0, 和 pool1）的 path 编码。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每次交易时，会取出头部的 </w:t>
      </w:r>
      <w:r>
        <w:rPr>
          <w:rStyle w:val="17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tokenIn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, </w:t>
      </w:r>
      <w:r>
        <w:rPr>
          <w:rStyle w:val="17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tokenOut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, </w:t>
      </w:r>
      <w:r>
        <w:rPr>
          <w:rStyle w:val="17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fee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，使用这三个参数找到对应的交易池，完成交易。</w:t>
      </w:r>
    </w:p>
    <w:p>
      <w:pPr>
        <w:pStyle w:val="12"/>
        <w:keepNext w:val="0"/>
        <w:keepLines w:val="0"/>
        <w:widowControl/>
        <w:numPr>
          <w:ilvl w:val="3"/>
          <w:numId w:val="3"/>
        </w:numPr>
        <w:suppressLineNumbers w:val="0"/>
        <w:shd w:val="clear" w:fill="FFFFFF"/>
        <w:spacing w:before="294" w:beforeAutospacing="0" w:after="294" w:afterAutospacing="0"/>
        <w:ind w:left="0" w:leftChars="0" w:right="0" w:firstLine="0" w:firstLineChars="0"/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单个池的交易过程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单个池的交易在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Style w:val="17"/>
          <w:rFonts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exactInputSingle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函数中：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交易过程就是先获取交易池，然后需要确定本次交易输入的是交易池的 x token, 还是 y token，这是因为交易池中只保存了 x 的价格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m:oMath>
        <m:rad>
          <m:radPr>
            <m:degHide m:val="1"/>
            <m:ctrlPr>
              <w:rPr>
                <w:rFonts w:ascii="DejaVu Math TeX Gyre" w:hAnsi="DejaVu Math TeX Gyre" w:cs="Arial"/>
                <w:i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shd w:val="clear" w:fill="FFFFFF"/>
                <w:lang w:val="en-US" w:bidi="ar"/>
              </w:rPr>
            </m:ctrlPr>
          </m:radPr>
          <m:deg>
            <m:ctrlPr>
              <w:rPr>
                <w:rFonts w:ascii="DejaVu Math TeX Gyre" w:hAnsi="DejaVu Math TeX Gyre" w:cs="Arial"/>
                <w:i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shd w:val="clear" w:fill="FFFFFF"/>
                <w:lang w:val="en-US" w:bidi="ar"/>
              </w:rPr>
            </m:ctrlPr>
          </m:deg>
          <m:e>
            <m:r>
              <m:rPr/>
              <w:rPr>
                <w:rFonts w:hint="default" w:ascii="DejaVu Math TeX Gyre" w:hAnsi="DejaVu Math TeX Gyre" w:cs="Arial"/>
                <w:caps w:val="0"/>
                <w:color w:val="40404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m:t>P</m:t>
            </m:r>
            <m:ctrlPr>
              <w:rPr>
                <w:rFonts w:ascii="DejaVu Math TeX Gyre" w:hAnsi="DejaVu Math TeX Gyre" w:cs="Arial"/>
                <w:i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shd w:val="clear" w:fill="FFFFFF"/>
                <w:lang w:val="en-US" w:bidi="ar"/>
              </w:rPr>
            </m:ctrlPr>
          </m:e>
        </m:rad>
        <m:r>
          <m:rPr/>
          <w:rPr>
            <w:rFonts w:hint="default" w:ascii="DejaVu Math TeX Gyre" w:hAnsi="DejaVu Math TeX Gyre" w:cs="Arial"/>
            <w:caps w:val="0"/>
            <w:color w:val="404040"/>
            <w:spacing w:val="0"/>
            <w:kern w:val="0"/>
            <w:sz w:val="24"/>
            <w:szCs w:val="24"/>
            <w:shd w:val="clear" w:fill="FFFFFF"/>
            <w:lang w:val="en-US" w:eastAsia="zh-CN" w:bidi="ar"/>
          </w:rPr>
          <m:t>=</m:t>
        </m:r>
        <m:rad>
          <m:radPr>
            <m:degHide m:val="1"/>
            <m:ctrlPr>
              <w:rPr>
                <w:rFonts w:hint="default" w:ascii="DejaVu Math TeX Gyre" w:hAnsi="DejaVu Math TeX Gyre" w:cs="Arial"/>
                <w:i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m:ctrlPr>
          </m:radPr>
          <m:deg>
            <m:ctrlPr>
              <w:rPr>
                <w:rFonts w:hint="default" w:ascii="DejaVu Math TeX Gyre" w:hAnsi="DejaVu Math TeX Gyre" w:cs="Arial"/>
                <w:i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m:ctrlPr>
          </m:deg>
          <m:e>
            <m:f>
              <m:fPr>
                <m:ctrlPr>
                  <w:rPr>
                    <w:rFonts w:hint="default" w:ascii="DejaVu Math TeX Gyre" w:hAnsi="DejaVu Math TeX Gyre" w:cs="Arial"/>
                    <w:i/>
                    <w:iCs w:val="0"/>
                    <w:caps w:val="0"/>
                    <w:color w:val="404040"/>
                    <w:spacing w:val="0"/>
                    <w:kern w:val="0"/>
                    <w:sz w:val="24"/>
                    <w:szCs w:val="24"/>
                    <w:shd w:val="clear" w:fill="FFFFFF"/>
                    <w:lang w:val="en-US" w:eastAsia="zh-CN" w:bidi="ar"/>
                  </w:rPr>
                </m:ctrlPr>
              </m:fPr>
              <m:num>
                <m:r>
                  <m:rPr/>
                  <w:rPr>
                    <w:rFonts w:hint="default" w:ascii="DejaVu Math TeX Gyre" w:hAnsi="DejaVu Math TeX Gyre" w:cs="Arial"/>
                    <w:caps w:val="0"/>
                    <w:color w:val="404040"/>
                    <w:spacing w:val="0"/>
                    <w:kern w:val="0"/>
                    <w:sz w:val="24"/>
                    <w:szCs w:val="24"/>
                    <w:shd w:val="clear" w:fill="FFFFFF"/>
                    <w:lang w:val="en-US" w:eastAsia="zh-CN" w:bidi="ar"/>
                  </w:rPr>
                  <m:t>y</m:t>
                </m:r>
                <m:ctrlPr>
                  <w:rPr>
                    <w:rFonts w:hint="default" w:ascii="DejaVu Math TeX Gyre" w:hAnsi="DejaVu Math TeX Gyre" w:cs="Arial"/>
                    <w:i/>
                    <w:iCs w:val="0"/>
                    <w:caps w:val="0"/>
                    <w:color w:val="404040"/>
                    <w:spacing w:val="0"/>
                    <w:kern w:val="0"/>
                    <w:sz w:val="24"/>
                    <w:szCs w:val="24"/>
                    <w:shd w:val="clear" w:fill="FFFFFF"/>
                    <w:lang w:val="en-US" w:eastAsia="zh-CN" w:bidi="ar"/>
                  </w:rPr>
                </m:ctrlPr>
              </m:num>
              <m:den>
                <m:r>
                  <m:rPr/>
                  <w:rPr>
                    <w:rFonts w:hint="default" w:ascii="DejaVu Math TeX Gyre" w:hAnsi="DejaVu Math TeX Gyre" w:cs="Arial"/>
                    <w:caps w:val="0"/>
                    <w:color w:val="404040"/>
                    <w:spacing w:val="0"/>
                    <w:kern w:val="0"/>
                    <w:sz w:val="24"/>
                    <w:szCs w:val="24"/>
                    <w:shd w:val="clear" w:fill="FFFFFF"/>
                    <w:lang w:val="en-US" w:eastAsia="zh-CN" w:bidi="ar"/>
                  </w:rPr>
                  <m:t>x</m:t>
                </m:r>
                <m:ctrlPr>
                  <w:rPr>
                    <w:rFonts w:hint="default" w:ascii="DejaVu Math TeX Gyre" w:hAnsi="DejaVu Math TeX Gyre" w:cs="Arial"/>
                    <w:i/>
                    <w:iCs w:val="0"/>
                    <w:caps w:val="0"/>
                    <w:color w:val="404040"/>
                    <w:spacing w:val="0"/>
                    <w:kern w:val="0"/>
                    <w:sz w:val="24"/>
                    <w:szCs w:val="24"/>
                    <w:shd w:val="clear" w:fill="FFFFFF"/>
                    <w:lang w:val="en-US" w:eastAsia="zh-CN" w:bidi="ar"/>
                  </w:rPr>
                </m:ctrlPr>
              </m:den>
            </m:f>
            <m:ctrlPr>
              <w:rPr>
                <w:rFonts w:hint="default" w:ascii="DejaVu Math TeX Gyre" w:hAnsi="DejaVu Math TeX Gyre" w:cs="Arial"/>
                <w:i/>
                <w:iCs w:val="0"/>
                <w:caps w:val="0"/>
                <w:color w:val="40404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m:ctrlPr>
          </m:e>
        </m:rad>
      </m:oMath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，x token 和 y token 的计价公式是不一样的。最后调用 </w:t>
      </w:r>
      <w:r>
        <w:rPr>
          <w:rStyle w:val="17"/>
          <w:rFonts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UniswapV3Pool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的 </w:t>
      </w:r>
      <w:r>
        <w:rPr>
          <w:rStyle w:val="17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swap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函数完成交易。</w:t>
      </w:r>
    </w:p>
    <w:p>
      <w:pPr>
        <w:pStyle w:val="12"/>
        <w:keepNext w:val="0"/>
        <w:keepLines w:val="0"/>
        <w:widowControl/>
        <w:numPr>
          <w:ilvl w:val="3"/>
          <w:numId w:val="3"/>
        </w:numPr>
        <w:suppressLineNumbers w:val="0"/>
        <w:shd w:val="clear" w:fill="FFFFFF"/>
        <w:spacing w:before="294" w:beforeAutospacing="0" w:after="294" w:afterAutospacing="0"/>
        <w:ind w:left="0" w:leftChars="0" w:right="0" w:firstLine="0" w:firstLineChars="0"/>
        <w:rPr>
          <w:rFonts w:hint="eastAsia" w:ascii="微软雅黑" w:hAnsi="微软雅黑" w:eastAsia="微软雅黑" w:cs="微软雅黑"/>
          <w:b/>
          <w:bCs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交易分解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</w:pPr>
      <w:r>
        <w:rPr>
          <w:rStyle w:val="17"/>
          <w:rFonts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UniswapV3Pool.swap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函数比较长，这里先简要描述其交易步骤：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假设支付的 token 为 x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根据买入/卖出行为，</w:t>
      </w:r>
      <m:oMath>
        <m:rad>
          <m:radPr>
            <m:degHide m:val="1"/>
            <m:ctrlPr>
              <w:rPr>
                <w:rFonts w:ascii="DejaVu Math TeX Gyre" w:hAnsi="DejaVu Math TeX Gyre" w:cs="Arial"/>
                <w:i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</m:ctrlPr>
          </m:radPr>
          <m:deg>
            <m:ctrlPr>
              <w:rPr>
                <w:rFonts w:ascii="DejaVu Math TeX Gyre" w:hAnsi="DejaVu Math TeX Gyre" w:cs="Arial"/>
                <w:i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</m:ctrlPr>
          </m:deg>
          <m:e>
            <m:r>
              <m:rPr/>
              <w:rPr>
                <w:rFonts w:hint="default" w:ascii="DejaVu Math TeX Gyre" w:hAnsi="DejaVu Math TeX Gyre" w:cs="Arial"/>
                <w:caps w:val="0"/>
                <w:color w:val="404040"/>
                <w:spacing w:val="0"/>
                <w:sz w:val="24"/>
                <w:szCs w:val="24"/>
                <w:shd w:val="clear" w:fill="FFFFFF"/>
                <w:lang w:val="en-US" w:eastAsia="zh-CN"/>
              </w:rPr>
              <m:t>P</m:t>
            </m:r>
            <m:ctrlPr>
              <w:rPr>
                <w:rFonts w:ascii="DejaVu Math TeX Gyre" w:hAnsi="DejaVu Math TeX Gyre" w:cs="Arial"/>
                <w:i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</m:ctrlPr>
          </m:e>
        </m:rad>
      </m:oMath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会随着交易下降或上升，即 tick 减小或增大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在 tickBitmap 中找到和当前 tick 对应的 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i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c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在一个 word 中的下一个 tick 对应的 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i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n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，根据买入/卖出行为，这里分成向下查找和向上查找两种情况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如果当前 word 中没有记录其他 tick index ，那么取这个 word 的最小/最大 tick index，这么做的目的是，让单步交易中 tick 的跨度不至于太大，以减少计算中溢出的可能性（计算中会需要使用 </w:t>
      </w:r>
      <m:oMath>
        <m:r>
          <m:rPr>
            <m:sty m:val="p"/>
          </m:rPr>
          <w:rPr>
            <w:rFonts w:ascii="DejaVu Math TeX Gyre" w:hAnsi="DejaVu Math TeX Gyre" w:cs="Arial"/>
            <w:caps w:val="0"/>
            <w:color w:val="404040"/>
            <w:spacing w:val="0"/>
            <w:sz w:val="24"/>
            <w:szCs w:val="24"/>
            <w:shd w:val="clear" w:fill="FFFFFF"/>
          </w:rPr>
          <m:t>∆</m:t>
        </m:r>
        <m:rad>
          <m:radPr>
            <m:degHide m:val="1"/>
            <m:ctrlPr>
              <w:rPr>
                <w:rFonts w:ascii="DejaVu Math TeX Gyre" w:hAnsi="DejaVu Math TeX Gyre" w:cs="Arial"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</m:ctrlPr>
          </m:radPr>
          <m:deg>
            <m:ctrlPr>
              <w:rPr>
                <w:rFonts w:ascii="DejaVu Math TeX Gyre" w:hAnsi="DejaVu Math TeX Gyre" w:cs="Arial"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</m:ctrlPr>
          </m:deg>
          <m:e>
            <m:r>
              <m:rPr>
                <m:sty m:val="p"/>
              </m:rPr>
              <w:rPr>
                <w:rFonts w:hint="default" w:ascii="DejaVu Math TeX Gyre" w:hAnsi="DejaVu Math TeX Gyre" w:cs="Arial"/>
                <w:caps w:val="0"/>
                <w:color w:val="404040"/>
                <w:spacing w:val="0"/>
                <w:sz w:val="24"/>
                <w:szCs w:val="24"/>
                <w:shd w:val="clear" w:fill="FFFFFF"/>
                <w:lang w:val="en-US" w:eastAsia="zh-CN"/>
              </w:rPr>
              <m:t>P</m:t>
            </m:r>
            <m:ctrlPr>
              <w:rPr>
                <w:rFonts w:ascii="DejaVu Math TeX Gyre" w:hAnsi="DejaVu Math TeX Gyre" w:cs="Arial"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</m:ctrlPr>
          </m:e>
        </m:rad>
      </m:oMath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）。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在 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[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i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c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,</w:t>
      </w:r>
      <w:r>
        <w:rPr>
          <w:rFonts w:hint="eastAsia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  <w:lang w:val="en-US" w:eastAsia="zh-CN"/>
        </w:rPr>
        <w:t>i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n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]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价格区间内，流动性 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L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的值是不变的，我们可以根据 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L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的值计算出交易运行到 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i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n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时，所需要最多的 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Δ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x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数量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根据上一步计算的 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Δ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x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数量，如果满足 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Δ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x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&lt;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x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remaining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，那么将 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i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设置为 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i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n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，并将 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x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remaining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减去需要支付的 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Δ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x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，随后跳至第 2 步继续计算（这里需要将 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i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±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tickSpace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使其进入位图中的下一个 word），计算之前还需要根据元数据修改当前的流动性 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L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=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L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±Δ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L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如果上一步计算 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Δ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x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，满足 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Δ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x</w:t>
      </w:r>
      <w:r>
        <w:rPr>
          <w:rFonts w:hint="default" w:ascii="MathJax_Main" w:hAnsi="MathJax_Main" w:eastAsia="MathJax_Main" w:cs="MathJax_Main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≥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x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22"/>
          <w:szCs w:val="22"/>
          <w:u w:val="none"/>
          <w:shd w:val="clear" w:fill="FFFFFF"/>
        </w:rPr>
        <w:t>remaining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，则表示 x token 将被耗尽，则交易在此结束。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记录下结束时的价格 </w:t>
      </w:r>
      <m:oMath>
        <m:rad>
          <m:radPr>
            <m:degHide m:val="1"/>
            <m:ctrlPr>
              <w:rPr>
                <w:rFonts w:ascii="DejaVu Math TeX Gyre" w:hAnsi="DejaVu Math TeX Gyre" w:cs="Arial"/>
                <w:i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</m:ctrlPr>
          </m:radPr>
          <m:deg>
            <m:ctrlPr>
              <w:rPr>
                <w:rFonts w:ascii="DejaVu Math TeX Gyre" w:hAnsi="DejaVu Math TeX Gyre" w:cs="Arial"/>
                <w:i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</m:ctrlPr>
          </m:deg>
          <m:e>
            <m:r>
              <m:rPr/>
              <w:rPr>
                <w:rFonts w:hint="default" w:ascii="DejaVu Math TeX Gyre" w:hAnsi="DejaVu Math TeX Gyre" w:cs="Arial"/>
                <w:caps w:val="0"/>
                <w:color w:val="404040"/>
                <w:spacing w:val="0"/>
                <w:sz w:val="24"/>
                <w:szCs w:val="24"/>
                <w:shd w:val="clear" w:fill="FFFFFF"/>
                <w:lang w:val="en-US" w:eastAsia="zh-CN"/>
              </w:rPr>
              <m:t>P</m:t>
            </m:r>
            <m:ctrlPr>
              <w:rPr>
                <w:rFonts w:ascii="DejaVu Math TeX Gyre" w:hAnsi="DejaVu Math TeX Gyre" w:cs="Arial"/>
                <w:i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</m:ctrlPr>
          </m:e>
        </m:rad>
      </m:oMath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，将所有交易阶段的 tokenOut 数量总和返回，即为用户得到的 token 数量</w:t>
      </w:r>
      <w:r>
        <w:rPr>
          <w:rFonts w:hint="eastAsia" w:ascii="Arial" w:hAnsi="Arial" w:eastAsia="宋体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.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上一步的计算过程还需要考虑费率的因素，为了让计算简单化，可能会多收费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</w:pPr>
    </w:p>
    <w:p>
      <w:pPr>
        <w:pStyle w:val="12"/>
        <w:keepNext w:val="0"/>
        <w:keepLines w:val="0"/>
        <w:widowControl/>
        <w:suppressLineNumbers w:val="0"/>
      </w:pPr>
      <w:r>
        <w:t>交易的主循环，实现思路即以一个 tickBitmap 的 word 为最大单位，在此单位内计算相同流动性区间的交易数值，如果交易没有完成，那么更新流动性的值，进入下一个流动性区间计算，如果 tick index 移动到 word 的边界，那么步进到下一个 word.</w:t>
      </w:r>
    </w:p>
    <w:p>
      <w:pPr>
        <w:pStyle w:val="12"/>
        <w:keepNext w:val="0"/>
        <w:keepLines w:val="0"/>
        <w:widowControl/>
        <w:numPr>
          <w:ilvl w:val="3"/>
          <w:numId w:val="3"/>
        </w:numPr>
        <w:suppressLineNumbers w:val="0"/>
        <w:shd w:val="clear" w:fill="FFFFFF"/>
        <w:spacing w:before="294" w:beforeAutospacing="0" w:after="294" w:afterAutospacing="0"/>
        <w:ind w:left="0" w:leftChars="0" w:right="0" w:firstLine="0" w:firstLineChars="0"/>
        <w:rPr>
          <w:rFonts w:hint="default" w:ascii="微软雅黑" w:hAnsi="微软雅黑" w:eastAsia="微软雅黑" w:cs="微软雅黑"/>
          <w:b/>
          <w:bCs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交易收尾阶段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我们再回到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Style w:val="17"/>
          <w:rFonts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swap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函数中循环检查条件：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8F8F8"/>
          <w:lang w:val="en-US" w:eastAsia="zh-CN" w:bidi="ar"/>
        </w:rPr>
        <w:t>while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8F8F8"/>
          <w:lang w:val="en-US" w:eastAsia="zh-CN" w:bidi="ar"/>
        </w:rPr>
        <w:t xml:space="preserve"> (state.amountSpecifiedRemaining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8F8F8"/>
          <w:lang w:val="en-US" w:eastAsia="zh-CN" w:bidi="ar"/>
        </w:rPr>
        <w:t>!=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8F8F8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9999"/>
          <w:spacing w:val="0"/>
          <w:kern w:val="0"/>
          <w:sz w:val="19"/>
          <w:szCs w:val="19"/>
          <w:shd w:val="clear" w:fill="F8F8F8"/>
          <w:lang w:val="en-US" w:eastAsia="zh-CN" w:bidi="ar"/>
        </w:rPr>
        <w:t>0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8F8F8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8F8F8"/>
          <w:lang w:val="en-US" w:eastAsia="zh-CN" w:bidi="ar"/>
        </w:rPr>
        <w:t>&amp;&amp;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8F8F8"/>
          <w:lang w:val="en-US" w:eastAsia="zh-CN" w:bidi="ar"/>
        </w:rPr>
        <w:t xml:space="preserve"> state.sqrtPriceX96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/>
          <w:spacing w:val="0"/>
          <w:kern w:val="0"/>
          <w:sz w:val="19"/>
          <w:szCs w:val="19"/>
          <w:shd w:val="clear" w:fill="F8F8F8"/>
          <w:lang w:val="en-US" w:eastAsia="zh-CN" w:bidi="ar"/>
        </w:rPr>
        <w:t>!=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333333"/>
          <w:spacing w:val="0"/>
          <w:kern w:val="0"/>
          <w:sz w:val="19"/>
          <w:szCs w:val="19"/>
          <w:shd w:val="clear" w:fill="F8F8F8"/>
          <w:lang w:val="en-US" w:eastAsia="zh-CN" w:bidi="ar"/>
        </w:rPr>
        <w:t xml:space="preserve"> sqrtPriceLimitX96) { ... }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即通过通过 </w:t>
      </w:r>
      <w:r>
        <w:rPr>
          <w:rStyle w:val="17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tokenIn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是否还有余额来判断是否还需要继续循环，进入下一步的进行交易计算。当 </w:t>
      </w:r>
      <w:r>
        <w:rPr>
          <w:rStyle w:val="17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tokenIn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全部被耗尽后，交易就结束了。当交易结束后，我们还需要做这些事情：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更新预言机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更新当前交易对的价格</w:t>
      </w:r>
      <m:oMath>
        <m:rad>
          <m:radPr>
            <m:degHide m:val="1"/>
            <m:ctrlPr>
              <w:rPr>
                <w:rFonts w:ascii="DejaVu Math TeX Gyre" w:hAnsi="DejaVu Math TeX Gyre" w:cs="Arial"/>
                <w:i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</m:ctrlPr>
          </m:radPr>
          <m:deg>
            <m:ctrlPr>
              <w:rPr>
                <w:rFonts w:ascii="DejaVu Math TeX Gyre" w:hAnsi="DejaVu Math TeX Gyre" w:cs="Arial"/>
                <w:i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</m:ctrlPr>
          </m:deg>
          <m:e>
            <m:r>
              <m:rPr/>
              <w:rPr>
                <w:rFonts w:hint="default" w:ascii="DejaVu Math TeX Gyre" w:hAnsi="DejaVu Math TeX Gyre" w:cs="Arial"/>
                <w:caps w:val="0"/>
                <w:color w:val="404040"/>
                <w:spacing w:val="0"/>
                <w:sz w:val="24"/>
                <w:szCs w:val="24"/>
                <w:shd w:val="clear" w:fill="FFFFFF"/>
                <w:lang w:val="en-US" w:eastAsia="zh-CN"/>
              </w:rPr>
              <m:t>P</m:t>
            </m:r>
            <m:ctrlPr>
              <w:rPr>
                <w:rFonts w:ascii="DejaVu Math TeX Gyre" w:hAnsi="DejaVu Math TeX Gyre" w:cs="Arial"/>
                <w:i/>
                <w:iCs w:val="0"/>
                <w:caps w:val="0"/>
                <w:color w:val="404040"/>
                <w:spacing w:val="0"/>
                <w:sz w:val="24"/>
                <w:szCs w:val="24"/>
                <w:shd w:val="clear" w:fill="FFFFFF"/>
              </w:rPr>
            </m:ctrlPr>
          </m:e>
        </m:rad>
      </m:oMath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，流动性 </w:t>
      </w:r>
      <w:r>
        <w:rPr>
          <w:rFonts w:hint="default" w:ascii="MathJax_Math-italic" w:hAnsi="MathJax_Math-italic" w:eastAsia="MathJax_Math-italic" w:cs="MathJax_Math-italic"/>
          <w:b w:val="0"/>
          <w:bCs w:val="0"/>
          <w:i w:val="0"/>
          <w:iCs w:val="0"/>
          <w:caps w:val="0"/>
          <w:color w:val="404040"/>
          <w:spacing w:val="0"/>
          <w:sz w:val="31"/>
          <w:szCs w:val="31"/>
          <w:u w:val="none"/>
          <w:shd w:val="clear" w:fill="FFFFFF"/>
        </w:rPr>
        <w:t>L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更新手续费累计值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扣除用户需要支付的 token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需要注意，如果本次交易是交易路径中的一次中间交易，那么扣除的 token 是从 </w:t>
      </w:r>
      <w:r>
        <w:rPr>
          <w:rStyle w:val="17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SwapRouter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中扣除的，交易完成获得的 token 也会发送给 </w:t>
      </w:r>
      <w:r>
        <w:rPr>
          <w:rStyle w:val="17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SwapRouter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以便其进行下一步的交易。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本文仅对 </w:t>
      </w:r>
      <w:r>
        <w:rPr>
          <w:rStyle w:val="17"/>
          <w:rFonts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exactInput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这一种交易情况进行了分析，理解了这个交易的整个流程后，就可以触类旁通理解 </w:t>
      </w:r>
      <w:r>
        <w:rPr>
          <w:rStyle w:val="17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exactOutput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的交易过程。</w:t>
      </w:r>
    </w:p>
    <w:p>
      <w:pPr>
        <w:pStyle w:val="12"/>
        <w:keepNext w:val="0"/>
        <w:keepLines w:val="0"/>
        <w:widowControl/>
        <w:numPr>
          <w:ilvl w:val="3"/>
          <w:numId w:val="3"/>
        </w:numPr>
        <w:suppressLineNumbers w:val="0"/>
        <w:shd w:val="clear" w:fill="FFFFFF"/>
        <w:spacing w:before="294" w:beforeAutospacing="0" w:after="294" w:afterAutospacing="0"/>
        <w:ind w:left="0" w:leftChars="0" w:right="0" w:firstLine="0" w:firstLineChars="0"/>
        <w:rPr>
          <w:rFonts w:hint="default" w:ascii="微软雅黑" w:hAnsi="微软雅黑" w:eastAsia="微软雅黑" w:cs="微软雅黑"/>
          <w:b/>
          <w:bCs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交易预计算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当用户和 uniswap 前端进行交互时，前端需要预先计算出用户输入 token 能够预期得到的 token 数量。</w:t>
      </w: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94" w:beforeAutospacing="0" w:after="294" w:afterAutospacing="0"/>
        <w:ind w:leftChars="0" w:right="0" w:rightChars="0"/>
        <w:rPr>
          <w:rFonts w:hint="eastAsia" w:ascii="Arial" w:hAnsi="Arial" w:eastAsia="宋体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eastAsia="zh-CN"/>
        </w:rPr>
        <w:t>在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 xml:space="preserve"> v3 版本中，由于交易的计算需要使用合约内的 tick 信息，预计算只能由 uniswap v3 pool 合约来完成，但是 pool 合约中的计算函数都是会更改合约</w:t>
      </w:r>
      <w:r>
        <w:rPr>
          <w:rFonts w:hint="eastAsia" w:ascii="Arial" w:hAnsi="Arial" w:eastAsia="宋体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.故而使用了try-catch的方式进行回滚.</w:t>
      </w: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94" w:beforeAutospacing="0" w:after="294" w:afterAutospacing="0"/>
        <w:ind w:leftChars="0" w:right="0" w:rightChars="0"/>
        <w:rPr>
          <w:rFonts w:hint="default" w:ascii="Arial" w:hAnsi="Arial" w:eastAsia="宋体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在ink!中使用rpc-call的方式进行方法的调用则只会返回结果,不会执行结果.故此处采用ink!中的rpc-call的方式进行交易预计算查询.</w:t>
      </w:r>
    </w:p>
    <w:p>
      <w:pPr>
        <w:pStyle w:val="12"/>
        <w:keepNext w:val="0"/>
        <w:keepLines w:val="0"/>
        <w:widowControl/>
        <w:numPr>
          <w:ilvl w:val="3"/>
          <w:numId w:val="3"/>
        </w:numPr>
        <w:suppressLineNumbers w:val="0"/>
        <w:shd w:val="clear" w:fill="FFFFFF"/>
        <w:spacing w:before="294" w:beforeAutospacing="0" w:after="294" w:afterAutospacing="0"/>
        <w:ind w:left="0" w:leftChars="0" w:right="0" w:firstLine="0" w:firstLineChars="0"/>
        <w:rPr>
          <w:rFonts w:hint="eastAsia" w:ascii="微软雅黑" w:hAnsi="微软雅黑" w:eastAsia="微软雅黑" w:cs="微软雅黑"/>
          <w:b/>
          <w:bCs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手续费的计算和存储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每一个流动性的提供者都可以设置独立的价格范围区间，这个被称为 </w:t>
      </w:r>
      <w:r>
        <w:rPr>
          <w:rStyle w:val="17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positon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. 当我们计算交易的手续费时，我们需要计算如下值：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每一个 </w:t>
      </w:r>
      <w:r>
        <w:rPr>
          <w:rStyle w:val="17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position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收取的手续费（token0, token1 需要分别单独计算）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用户如果提取了手续费，需要记录用户已提取的数值</w:t>
      </w:r>
    </w:p>
    <w:p>
      <w:pPr>
        <w:pStyle w:val="12"/>
        <w:keepNext w:val="0"/>
        <w:keepLines w:val="0"/>
        <w:widowControl/>
        <w:numPr>
          <w:ilvl w:val="3"/>
          <w:numId w:val="3"/>
        </w:numPr>
        <w:suppressLineNumbers w:val="0"/>
        <w:shd w:val="clear" w:fill="FFFFFF"/>
        <w:spacing w:before="294" w:beforeAutospacing="0" w:after="294" w:afterAutospacing="0"/>
        <w:ind w:left="0" w:leftChars="0" w:right="0" w:firstLine="0" w:firstLineChars="0"/>
        <w:rPr>
          <w:rFonts w:hint="default" w:ascii="微软雅黑" w:hAnsi="微软雅黑" w:eastAsia="微软雅黑" w:cs="微软雅黑"/>
          <w:b/>
          <w:bCs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手续费的提取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手续费的提取也是以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Style w:val="17"/>
          <w:rFonts w:ascii="Courier New" w:hAnsi="Courier New" w:eastAsia="Courier New" w:cs="Courier New"/>
          <w:i w:val="0"/>
          <w:iCs w:val="0"/>
          <w:caps w:val="0"/>
          <w:color w:val="C7254E"/>
          <w:spacing w:val="0"/>
          <w:kern w:val="0"/>
          <w:sz w:val="21"/>
          <w:szCs w:val="21"/>
          <w:shd w:val="clear" w:fill="F9F2F4"/>
          <w:lang w:val="en-US" w:eastAsia="zh-CN" w:bidi="ar"/>
        </w:rPr>
        <w:t>position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 为单位进行提取的</w:t>
      </w:r>
      <w:r>
        <w:rPr>
          <w:rFonts w:hint="eastAsia" w:ascii="Arial" w:hAnsi="Arial" w:eastAsia="Arial" w:cs="Arial"/>
          <w:i w:val="0"/>
          <w:iCs w:val="0"/>
          <w:caps w:val="0"/>
          <w:color w:val="404040"/>
          <w:spacing w:val="0"/>
          <w:kern w:val="0"/>
          <w:sz w:val="24"/>
          <w:szCs w:val="24"/>
          <w:shd w:val="clear" w:fill="FFFFFF"/>
          <w:lang w:val="en-US" w:eastAsia="zh-CN" w:bidi="ar"/>
        </w:rPr>
        <w:t>.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根据 </w:t>
      </w:r>
      <w:r>
        <w:rPr>
          <w:rStyle w:val="17"/>
          <w:rFonts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position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中已经记录的手续费和用户请求的数额，发送指定数额的手续费给用户。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before="225" w:beforeAutospacing="0" w:after="225" w:afterAutospacing="0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但是这里 </w:t>
      </w:r>
      <w:r>
        <w:rPr>
          <w:rStyle w:val="17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posiiton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中的手续费可能并不是最新的（上面说过手续费总数只会在 </w:t>
      </w:r>
      <w:r>
        <w:rPr>
          <w:rStyle w:val="17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position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的流动性更新时更新）。因此在提取手续费前，需要主动触发一次手续费的更新，这些操作已经在 </w:t>
      </w:r>
      <w:r>
        <w:rPr>
          <w:rStyle w:val="17"/>
          <w:rFonts w:hint="default" w:ascii="Courier New" w:hAnsi="Courier New" w:eastAsia="Courier New" w:cs="Courier New"/>
          <w:i w:val="0"/>
          <w:iCs w:val="0"/>
          <w:caps w:val="0"/>
          <w:color w:val="C7254E"/>
          <w:spacing w:val="0"/>
          <w:sz w:val="21"/>
          <w:szCs w:val="21"/>
          <w:shd w:val="clear" w:fill="F9F2F4"/>
        </w:rPr>
        <w:t>uniswap-v3-periphery</w:t>
      </w: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 仓库中进行了封装。</w:t>
      </w: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94" w:beforeAutospacing="0" w:after="294" w:afterAutospacing="0"/>
        <w:ind w:leftChars="0" w:right="0" w:rightChars="0"/>
        <w:rPr>
          <w:rFonts w:hint="eastAsia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94" w:beforeAutospacing="0" w:after="294" w:afterAutospacing="0"/>
        <w:ind w:leftChars="0" w:right="0" w:rightChars="0"/>
        <w:rPr>
          <w:rFonts w:hint="eastAsia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2"/>
        <w:keepNext w:val="0"/>
        <w:keepLines w:val="0"/>
        <w:widowControl/>
        <w:numPr>
          <w:ilvl w:val="1"/>
          <w:numId w:val="3"/>
        </w:numPr>
        <w:suppressLineNumbers w:val="0"/>
        <w:shd w:val="clear" w:fill="FFFFFF"/>
        <w:spacing w:before="294" w:beforeAutospacing="0" w:after="294" w:afterAutospacing="0"/>
        <w:ind w:left="0" w:leftChars="0" w:right="0" w:firstLine="0" w:firstLineChars="0"/>
        <w:rPr>
          <w:rFonts w:hint="default" w:ascii="微软雅黑" w:hAnsi="微软雅黑" w:eastAsia="微软雅黑" w:cs="微软雅黑"/>
          <w:b/>
          <w:bCs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Oracle</w:t>
      </w: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 xml:space="preserve"> 计算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合约中默认还是存储一个最近价格的时间累积值，但是可以根据需要，扩展为存储最近 N 个历史价格的时间累积值，最多支持 65535 个最近历史价格信息（还可以包含当前未被写入的价格信息，这样就是 65536 个值），这样第三方开发者不再需要自己实现合约存储历史信息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Oracle 中不光记录了价格信息，还记录了对应流动性的时间累积值，因为 v3 中相同交易对在不同费率时时不同的交易池，这样在使用 Oracle 时，可以选择流动性较大的池最为价格参考来源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</w:rPr>
        <w:t>Uniswap v2 中可以计算出时间加权平均价格（算术平均值），而 v3 中计算出来的是时间加权价时几何平均值，团队称几何平均值比算术平均值更适合</w:t>
      </w:r>
      <w:r>
        <w:rPr>
          <w:rFonts w:hint="eastAsia" w:ascii="Arial" w:hAnsi="Arial" w:eastAsia="宋体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.</w:t>
      </w:r>
    </w:p>
    <w:p>
      <w:pPr>
        <w:pStyle w:val="12"/>
        <w:keepNext w:val="0"/>
        <w:keepLines w:val="0"/>
        <w:widowControl/>
        <w:numPr>
          <w:ilvl w:val="1"/>
          <w:numId w:val="3"/>
        </w:numPr>
        <w:suppressLineNumbers w:val="0"/>
        <w:shd w:val="clear" w:fill="FFFFFF"/>
        <w:spacing w:before="294" w:beforeAutospacing="0" w:after="294" w:afterAutospacing="0"/>
        <w:ind w:left="0" w:leftChars="0" w:right="0" w:firstLine="0" w:firstLineChars="0"/>
        <w:rPr>
          <w:rFonts w:hint="default" w:ascii="微软雅黑" w:hAnsi="微软雅黑" w:eastAsia="微软雅黑" w:cs="微软雅黑"/>
          <w:b/>
          <w:bCs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库文件</w:t>
      </w:r>
    </w:p>
    <w:p>
      <w:pPr>
        <w:pStyle w:val="12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294" w:beforeAutospacing="0" w:after="294" w:afterAutospacing="0"/>
        <w:ind w:leftChars="0" w:right="0" w:rightChars="0" w:firstLine="420" w:firstLineChars="0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在上述的流程中使用了很多成熟的库文件和,在ink!中需要逐一去实现.</w:t>
      </w:r>
    </w:p>
    <w:p>
      <w:pPr>
        <w:pStyle w:val="12"/>
        <w:keepNext w:val="0"/>
        <w:keepLines w:val="0"/>
        <w:widowControl/>
        <w:numPr>
          <w:ilvl w:val="1"/>
          <w:numId w:val="3"/>
        </w:numPr>
        <w:suppressLineNumbers w:val="0"/>
        <w:shd w:val="clear" w:fill="FFFFFF"/>
        <w:spacing w:before="294" w:beforeAutospacing="0" w:after="294" w:afterAutospacing="0"/>
        <w:ind w:left="0" w:leftChars="0" w:right="0" w:firstLine="0" w:firstLineChars="0"/>
        <w:rPr>
          <w:rFonts w:hint="default" w:ascii="微软雅黑" w:hAnsi="微软雅黑" w:eastAsia="微软雅黑" w:cs="微软雅黑"/>
          <w:b/>
          <w:bCs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  <w:t>base文件</w:t>
      </w:r>
    </w:p>
    <w:p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0" w:beforeAutospacing="1" w:after="0" w:afterAutospacing="1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在上述流程中使用了很多的基础文件</w:t>
      </w:r>
      <w:r>
        <w:rPr>
          <w:rFonts w:hint="eastAsia"/>
          <w:lang w:val="en-US" w:eastAsia="zh-CN"/>
        </w:rPr>
        <w:t>.例如ECR20和ERC721,参考一些成熟的ink! example文件进行引入.</w:t>
      </w: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94" w:beforeAutospacing="0" w:after="294" w:afterAutospacing="0"/>
        <w:ind w:leftChars="0" w:right="0" w:rightChars="0"/>
        <w:rPr>
          <w:rFonts w:hint="eastAsia" w:ascii="Arial" w:hAnsi="Arial" w:eastAsia="Arial" w:cs="Arial"/>
          <w:i w:val="0"/>
          <w:iCs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94" w:beforeAutospacing="0" w:after="294" w:afterAutospacing="0"/>
        <w:ind w:leftChars="0" w:right="0" w:rightChars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94" w:beforeAutospacing="0" w:after="294" w:afterAutospacing="0"/>
        <w:ind w:leftChars="0" w:right="0" w:rightChars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94" w:beforeAutospacing="0" w:after="294" w:afterAutospacing="0"/>
        <w:ind w:leftChars="0" w:right="0" w:rightChars="0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Style w:val="18"/>
          <w:lang w:bidi="ar"/>
        </w:rPr>
        <w:br w:type="textWrapping"/>
      </w: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94" w:beforeAutospacing="0" w:after="294" w:afterAutospacing="0"/>
        <w:ind w:right="0" w:rightChars="0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94" w:beforeAutospacing="0" w:after="294" w:afterAutospacing="0"/>
        <w:ind w:right="0" w:rightChars="0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94" w:beforeAutospacing="0" w:after="294" w:afterAutospacing="0"/>
        <w:ind w:leftChars="0" w:right="0" w:rightChars="0"/>
        <w:rPr>
          <w:rFonts w:hint="eastAsia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94" w:beforeAutospacing="0" w:after="294" w:afterAutospacing="0"/>
        <w:ind w:leftChars="0" w:right="0" w:rightChars="0"/>
        <w:rPr>
          <w:rFonts w:hint="default" w:ascii="微软雅黑" w:hAnsi="微软雅黑" w:eastAsia="微软雅黑" w:cs="微软雅黑"/>
          <w:i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tabs>
          <w:tab w:val="left" w:pos="1191"/>
        </w:tabs>
        <w:ind w:leftChars="0" w:firstLine="42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2000609000000000000"/>
    <w:charset w:val="02"/>
    <w:family w:val="roman"/>
    <w:pitch w:val="default"/>
    <w:sig w:usb0="800000AF" w:usb1="4000204A" w:usb2="00000000" w:usb3="00000000" w:csb0="2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altName w:val="Times New Roman"/>
    <w:panose1 w:val="02000503000000020004"/>
    <w:charset w:val="00"/>
    <w:family w:val="auto"/>
    <w:pitch w:val="default"/>
    <w:sig w:usb0="00000000" w:usb1="00000000" w:usb2="00000010" w:usb3="00000000" w:csb0="00000000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MathJax_Main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文泉驿微米黑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MathJax_Math-italic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chorjs-icons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MS Mincho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2000609000000000000"/>
    <w:charset w:val="00"/>
    <w:family w:val="auto"/>
    <w:pitch w:val="default"/>
    <w:sig w:usb0="800000AF" w:usb1="4000204A" w:usb2="00000000" w:usb3="00000000" w:csb0="2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3F3FA9"/>
    <w:multiLevelType w:val="multilevel"/>
    <w:tmpl w:val="903F3FA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7E8B766"/>
    <w:multiLevelType w:val="multilevel"/>
    <w:tmpl w:val="A7E8B766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2">
    <w:nsid w:val="AFFF18BB"/>
    <w:multiLevelType w:val="multilevel"/>
    <w:tmpl w:val="AFFF18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BE76119D"/>
    <w:multiLevelType w:val="multilevel"/>
    <w:tmpl w:val="BE76119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C94EE7D1"/>
    <w:multiLevelType w:val="singleLevel"/>
    <w:tmpl w:val="C94EE7D1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DEDF6D54"/>
    <w:multiLevelType w:val="multilevel"/>
    <w:tmpl w:val="DEDF6D5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DFFB20FE"/>
    <w:multiLevelType w:val="multilevel"/>
    <w:tmpl w:val="DFFB20F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ED707A21"/>
    <w:multiLevelType w:val="multilevel"/>
    <w:tmpl w:val="ED707A2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FB798967"/>
    <w:multiLevelType w:val="multilevel"/>
    <w:tmpl w:val="FB79896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FBE78CEE"/>
    <w:multiLevelType w:val="multilevel"/>
    <w:tmpl w:val="FBE78CE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FED390E2"/>
    <w:multiLevelType w:val="multilevel"/>
    <w:tmpl w:val="FED390E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FF767EDF"/>
    <w:multiLevelType w:val="multilevel"/>
    <w:tmpl w:val="FF767ED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FFEF5486"/>
    <w:multiLevelType w:val="multilevel"/>
    <w:tmpl w:val="FFEF548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3">
    <w:nsid w:val="5FF0419E"/>
    <w:multiLevelType w:val="multilevel"/>
    <w:tmpl w:val="5FF0419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7BDE79C7"/>
    <w:multiLevelType w:val="multilevel"/>
    <w:tmpl w:val="7BDE79C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7F5E3607"/>
    <w:multiLevelType w:val="singleLevel"/>
    <w:tmpl w:val="7F5E360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2"/>
  </w:num>
  <w:num w:numId="2">
    <w:abstractNumId w:val="4"/>
  </w:num>
  <w:num w:numId="3">
    <w:abstractNumId w:val="1"/>
  </w:num>
  <w:num w:numId="4">
    <w:abstractNumId w:val="0"/>
  </w:num>
  <w:num w:numId="5">
    <w:abstractNumId w:val="11"/>
  </w:num>
  <w:num w:numId="6">
    <w:abstractNumId w:val="3"/>
  </w:num>
  <w:num w:numId="7">
    <w:abstractNumId w:val="15"/>
  </w:num>
  <w:num w:numId="8">
    <w:abstractNumId w:val="8"/>
  </w:num>
  <w:num w:numId="9">
    <w:abstractNumId w:val="10"/>
  </w:num>
  <w:num w:numId="10">
    <w:abstractNumId w:val="13"/>
  </w:num>
  <w:num w:numId="11">
    <w:abstractNumId w:val="14"/>
  </w:num>
  <w:num w:numId="12">
    <w:abstractNumId w:val="5"/>
  </w:num>
  <w:num w:numId="13">
    <w:abstractNumId w:val="6"/>
  </w:num>
  <w:num w:numId="14">
    <w:abstractNumId w:val="9"/>
  </w:num>
  <w:num w:numId="15">
    <w:abstractNumId w:val="7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ED4B92"/>
    <w:rsid w:val="038D220E"/>
    <w:rsid w:val="03E57D8D"/>
    <w:rsid w:val="04FB0B39"/>
    <w:rsid w:val="06FE4216"/>
    <w:rsid w:val="09B10382"/>
    <w:rsid w:val="0D377B66"/>
    <w:rsid w:val="11A20BB8"/>
    <w:rsid w:val="130A7D39"/>
    <w:rsid w:val="15006EC2"/>
    <w:rsid w:val="177F3A69"/>
    <w:rsid w:val="17FF2B3B"/>
    <w:rsid w:val="1CFD452F"/>
    <w:rsid w:val="1F1A5176"/>
    <w:rsid w:val="23D3546D"/>
    <w:rsid w:val="25E12CEB"/>
    <w:rsid w:val="28F41EF7"/>
    <w:rsid w:val="2CA42072"/>
    <w:rsid w:val="2E493A5F"/>
    <w:rsid w:val="2F9F478F"/>
    <w:rsid w:val="32E55DC1"/>
    <w:rsid w:val="37C78F6F"/>
    <w:rsid w:val="388975FC"/>
    <w:rsid w:val="3D560853"/>
    <w:rsid w:val="3EF77E47"/>
    <w:rsid w:val="3F595274"/>
    <w:rsid w:val="3FF790BA"/>
    <w:rsid w:val="40F2530F"/>
    <w:rsid w:val="445365C8"/>
    <w:rsid w:val="46AA4BD4"/>
    <w:rsid w:val="4AA207CF"/>
    <w:rsid w:val="4AA92F95"/>
    <w:rsid w:val="4B616FB0"/>
    <w:rsid w:val="4D5953D8"/>
    <w:rsid w:val="52083161"/>
    <w:rsid w:val="57B40547"/>
    <w:rsid w:val="584D0A40"/>
    <w:rsid w:val="58B84AAD"/>
    <w:rsid w:val="5BFEFFA9"/>
    <w:rsid w:val="5CFE5D8E"/>
    <w:rsid w:val="5E075D34"/>
    <w:rsid w:val="5E504712"/>
    <w:rsid w:val="5FD328E0"/>
    <w:rsid w:val="61071260"/>
    <w:rsid w:val="61B87435"/>
    <w:rsid w:val="626B37DF"/>
    <w:rsid w:val="649FB231"/>
    <w:rsid w:val="6E0D512D"/>
    <w:rsid w:val="6E2F9F19"/>
    <w:rsid w:val="74F99BEC"/>
    <w:rsid w:val="755A703F"/>
    <w:rsid w:val="75FF33B1"/>
    <w:rsid w:val="76CB7BE4"/>
    <w:rsid w:val="77C7B90A"/>
    <w:rsid w:val="7BA7161F"/>
    <w:rsid w:val="7DDB5272"/>
    <w:rsid w:val="7EFF5F4A"/>
    <w:rsid w:val="7F7E3203"/>
    <w:rsid w:val="7F87ECB7"/>
    <w:rsid w:val="7FA9F8C5"/>
    <w:rsid w:val="7FC7F1F9"/>
    <w:rsid w:val="AF55F0D7"/>
    <w:rsid w:val="AFF2ECCD"/>
    <w:rsid w:val="B7DFB042"/>
    <w:rsid w:val="C4BFD0E4"/>
    <w:rsid w:val="CF7BDEE4"/>
    <w:rsid w:val="D9E72FB2"/>
    <w:rsid w:val="DDDD8FA8"/>
    <w:rsid w:val="DFDFEE3B"/>
    <w:rsid w:val="E6DDE516"/>
    <w:rsid w:val="EB76C1F2"/>
    <w:rsid w:val="F5BEA41A"/>
    <w:rsid w:val="FFBD2506"/>
    <w:rsid w:val="FFCFFF2F"/>
    <w:rsid w:val="FFEB83A0"/>
    <w:rsid w:val="FFFAA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Strong"/>
    <w:basedOn w:val="14"/>
    <w:qFormat/>
    <w:uiPriority w:val="0"/>
    <w:rPr>
      <w:b/>
    </w:rPr>
  </w:style>
  <w:style w:type="character" w:styleId="16">
    <w:name w:val="Hyperlink"/>
    <w:basedOn w:val="14"/>
    <w:qFormat/>
    <w:uiPriority w:val="0"/>
    <w:rPr>
      <w:color w:val="0000FF"/>
      <w:u w:val="single"/>
    </w:rPr>
  </w:style>
  <w:style w:type="character" w:styleId="17">
    <w:name w:val="HTML Code"/>
    <w:basedOn w:val="14"/>
    <w:qFormat/>
    <w:uiPriority w:val="0"/>
    <w:rPr>
      <w:rFonts w:ascii="Courier New" w:hAnsi="Courier New"/>
      <w:sz w:val="20"/>
    </w:rPr>
  </w:style>
  <w:style w:type="character" w:customStyle="1" w:styleId="18">
    <w:name w:val="font21"/>
    <w:basedOn w:val="14"/>
    <w:qFormat/>
    <w:uiPriority w:val="0"/>
    <w:rPr>
      <w:rFonts w:hint="default" w:ascii="Helvetica Neue" w:hAnsi="Helvetica Neue" w:eastAsia="Helvetica Neue" w:cs="Helvetica Neue"/>
      <w:color w:val="000000"/>
      <w:sz w:val="20"/>
      <w:szCs w:val="20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2021-08-07T17:23:00Z</dcterms:created>
  <dc:creator>HIAPAD</dc:creator>
  <cp:lastModifiedBy>cloudweisz</cp:lastModifiedBy>
  <dcterms:modified xsi:type="dcterms:W3CDTF">2022-03-08T18:37:17Z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2052-11.1.0.10920</vt:lpwstr>
  </property>
</Properties>
</file>