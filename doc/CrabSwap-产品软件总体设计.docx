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CrabSwap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-产品软件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</w:p>
    <w:p>
      <w:pPr>
        <w:tabs>
          <w:tab w:val="left" w:pos="68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2022.03.02  V1.0  WeiYong   create by WeiYong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866"/>
        </w:tabs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概述及需求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在substrate链上创建一个基础的金融swap服务.该服务主要提供以下几点服务: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任何人作为流动性提供者提供指定价格区间的资金流动性,并且流动性具有较高的资金使用率.超出此价格区间后,流动性不生效.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提供的基础swap功能.根据用户提供的交易量和交易价格swap出不低于最小量的token.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提供交易的路由服务.提供一种token swap另一种token的交易多种路由可供选择.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提供多种手续费率进行选择,用户进行swap时收取用户的手续费,并提供手续费的查询和提取服务.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根据市场的交易行为更新报价服务,并提供对应的时间的几何平均价.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提供闪电贷服务.</w:t>
      </w:r>
    </w:p>
    <w:p>
      <w:pPr>
        <w:pStyle w:val="2"/>
        <w:numPr>
          <w:ilvl w:val="0"/>
          <w:numId w:val="3"/>
        </w:numPr>
        <w:bidi w:val="0"/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技术架构选择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备选方案使用ink!和substrate的pallet,Gear.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使用ink!开发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使用ink!的优点:ink!是模拟solidity的实现的.故而可以完全按照solidity的现有结构逐步迁移.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缺点:ink!由于本身还未发布正式版本,故而整体版本变化比较快,前后不太兼容.后期升级可能需要做较大改动.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对应措施:选定指定的ink!版本进行开发.后期需要的时候再考虑升级.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使用substrate开发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优点:结构比较稳定.已经趋向于成熟.可以使用链的无分叉升级进行程序的更新.pallet之间的调用比ink!更加简单.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合约中要调用pallet里面的功能需要使用扩展或者预编译功能.pool合约不能根据参数进行多次初始化.需要使用map来记录不同的pool记录.较之solidity有较大的数据结构修改.且pallet的方式不能部署到多个链,用户的合约要调用这个功能只能在该链上进行调用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使用Gear开发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优点:Gear是使用消息通知机制的使用Actor并发的合约模型.能够极大的提高合约并行执行的效率.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缺点:Gear还未发行正式版本.合约暂时只能发布到Gear的平行链上面.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综上考量,使用ink!进行开发的适用性更广,可以基本按照solidity合约的思路进行逐步完成修改.故选择ink!的技术.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CrabSwap的系统结构如下图所示：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622040"/>
            <wp:effectExtent l="0" t="0" r="6350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图1. CrabSwap系统结构</w:t>
      </w: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系统模块和功能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功能的具体流程图和计算公式见uniswap v3 白皮书,网址:https://www.jinse.com/news/blockchain/1057182.html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代码架构主要分为两个大的集合: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core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periphery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module</w:t>
      </w:r>
    </w:p>
    <w:p>
      <w:pPr>
        <w:pStyle w:val="12"/>
        <w:keepNext w:val="0"/>
        <w:keepLines w:val="0"/>
        <w:widowControl/>
        <w:suppressLineNumbers w:val="0"/>
      </w:pPr>
      <w:r>
        <w:t>core 仓库的功能主要包含在以下 2 个</w:t>
      </w:r>
      <w:r>
        <w:rPr>
          <w:rFonts w:hint="eastAsia"/>
          <w:lang w:eastAsia="zh-CN"/>
        </w:rPr>
        <w:t>合约</w:t>
      </w:r>
      <w:r>
        <w:t>中：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Factory</w:t>
      </w:r>
      <w:r>
        <w:t>: 提供创建 pool 的</w:t>
      </w:r>
      <w:bookmarkStart w:id="0" w:name="_GoBack"/>
      <w:bookmarkEnd w:id="0"/>
      <w:r>
        <w:t>接口，并且追踪所有的 pool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rFonts w:hint="eastAsia"/>
          <w:lang w:eastAsia="zh-CN"/>
        </w:rPr>
        <w:t>CrabSwap</w:t>
      </w:r>
      <w:r>
        <w:rPr>
          <w:rStyle w:val="15"/>
        </w:rPr>
        <w:t>Pool</w:t>
      </w:r>
      <w:r>
        <w:t>: 实现代币交易，流动性管理，交易手续费的收取，oracle 数据管理。接口的实现粒度比较低，不适合普通用户使用，错误的调用其中的接口可能会造成经济上的损失。</w:t>
      </w:r>
    </w:p>
    <w:p>
      <w:pPr>
        <w:pStyle w:val="12"/>
        <w:keepNext w:val="0"/>
        <w:keepLines w:val="0"/>
        <w:widowControl/>
        <w:suppressLineNumbers w:val="0"/>
      </w:pPr>
      <w:r>
        <w:t>peirphery 仓库的功能主要包含在以下 2 个合约：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SwapRouter</w:t>
      </w:r>
      <w:r>
        <w:t xml:space="preserve">: 提供代币交易的接口，它是对 </w:t>
      </w:r>
      <w:r>
        <w:rPr>
          <w:rFonts w:hint="eastAsia"/>
          <w:lang w:eastAsia="zh-CN"/>
        </w:rPr>
        <w:t>CrabSwap</w:t>
      </w:r>
      <w:r>
        <w:t>Pool 合约中交易相关接口的进一步封装，前端界面主要与这个合约来进行对接。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5"/>
        </w:rPr>
        <w:t>NonfungiblePositionManager</w:t>
      </w:r>
      <w:r>
        <w:t>: 用来增加/移除/修改 Pool 的流动性，并且通过 NFT token 将流动性代币化。使用 ERC721 token（v2 使用的是 ERC20）的原因是同一个池的多个流动性并不能等价替换（v3 的集中流性动功能）。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这些合约间的关系大致如下图：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334010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5"/>
          <w:b/>
        </w:rPr>
        <w:t>NonfungiblePositionManager</w:t>
      </w:r>
      <w:r>
        <w:rPr>
          <w:rFonts w:hint="eastAsia"/>
          <w:lang w:val="en-US" w:eastAsia="zh-CN"/>
        </w:rPr>
        <w:t xml:space="preserve"> Module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创建交易对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创建交易对的调用流程如下：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05885"/>
            <wp:effectExtent l="0" t="0" r="571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用户首先调用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createAndInitializePoolIfNecessary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方法创建交易对，传入的参数为交易对的 token0, token1, fee 和初始价格 </w:t>
      </w:r>
      <m:oMath>
        <m:rad>
          <m:radPr>
            <m:degHide m:val="1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合约内部通过调用 </w:t>
      </w:r>
      <w:r>
        <w:rPr>
          <w:rStyle w:val="17"/>
          <w:rFonts w:hint="eastAsia" w:ascii="Courier New" w:hAnsi="Courier New" w:eastAsia="宋体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CrabSwap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Factory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方法完成交易对的创建，然后对交易对进行初始化，初始化的作用就是给交易对设置一个初始的价格。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createAndInitializePoolIfNecessary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首先调用 </w:t>
      </w:r>
      <w:r>
        <w:rPr>
          <w:rStyle w:val="17"/>
          <w:rFonts w:hint="eastAsia" w:ascii="Courier New" w:hAnsi="Courier New" w:eastAsia="宋体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eastAsia="zh-CN"/>
        </w:rPr>
        <w:t>CrabSwap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Factory.getPool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方法查看交易对是否已经创建，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使用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(tokenA, tokenB, fee)</w:t>
      </w:r>
      <w:r>
        <w:rPr>
          <w:rStyle w:val="17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元组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来作为一个交易对的键，即相同代币，不同费率之间的流动池不一样。另外对于给定的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tokenB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，会先将其地址排序，将地址值更小的放在前，这样方便后续交易池的查询和计算。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原有的solidity采用固定的initcode和salt方法可以直接线下算出来pool的地址.ink!使用codehash和salt也可以算出固定的pool的地址.再将pool存放到pool_map中,其中的key为(token0,token1,fee),value为pool的地址.ink!中暂时不知道pool地址的算法,故需要获取pool的时候,仍然从factory通过(token0,token1,fee)获取pool的地址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最后，对创建的交易对合约进行初始化：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初始化主要是设置了交易池的初始价格（注意，此时池子中还没有流动性），以及费率，tick 等相关变量的初始化。完成之后一个交易池就创建好了。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</w:p>
    <w:p>
      <w:pPr>
        <w:numPr>
          <w:ilvl w:val="2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提供流动性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在合约内保存所有用户的流动性，代码内称作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，提供流动性的调用流程如下：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568825"/>
            <wp:effectExtent l="0" t="0" r="698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用户还是首先和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合约交互。v3 这次将 LP token 改成了 ERC721 token，并且将 token 功能放到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合约中。这个合约替代用户完成提供流动性操作，然后根据将流动性的数据元记录下来，并给用户铸造一个 NFT Token.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这里有几点值得注意：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传入的 lower/upper 价格是以 tick index 来表示的，因此需要在链下先计算好价格所对应的 tick index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传入的是流动性 L 的大小，这个也需要在链下先计算好，计算过程见下面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这里有一个回调函数的参数。v3 使用回调函数来完成进行流动性 token 的支付操作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从 token 数计算流动性 L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如前所述，因为合约的参数接受的是流动性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的值，我们需要在链下通过用户愿意提供流动性包含的 token 数，计算出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del w:id="0">
        <w:r>
          <w:rPr>
            <w:rFonts w:hint="default" w:ascii="Arial" w:hAnsi="Arial" w:eastAsia="Arial" w:cs="Arial"/>
            <w:i w:val="0"/>
            <w:iCs w:val="0"/>
            <w:caps w:val="0"/>
            <w:color w:val="404040"/>
            <w:spacing w:val="0"/>
            <w:sz w:val="24"/>
            <w:szCs w:val="24"/>
            <w:shd w:val="clear" w:fill="FFFFFF"/>
          </w:rPr>
          <w:delText>这部分计算需要在前端界面预先算好</w:delText>
        </w:r>
      </w:del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假设用户提供流动性的价格范围是：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 (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)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，代币池中的当前价格为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，可以分成三种情况来计算流动性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当前池中的价格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eastAsia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  <w:lang w:val="en-US" w:eastAsia="zh-CN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如下图：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drawing>
          <wp:inline distT="0" distB="0" distL="114300" distR="114300">
            <wp:extent cx="5262880" cy="3095625"/>
            <wp:effectExtent l="0" t="0" r="1397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Arial" w:hAnsi="Arial" w:eastAsia="MathJax_Math-italic" w:cs="Arial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此时添加的流动性全部为 x token，计算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eastAsia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eastAsia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当前池中的价格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c</w:t>
      </w:r>
      <w:r>
        <w:rPr>
          <w:rFonts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&gt;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3095625"/>
            <wp:effectExtent l="0" t="0" r="1397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此时添加的流动性全部为 y token，计算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eastAsia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当前池子中的价格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∈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，如下图：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3095625"/>
            <wp:effectExtent l="0" t="0" r="1397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此时添加的流动性包含两个币种，可以通过任意一个 token 数量计算出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default" w:hAnsi="DejaVu Math TeX Gyre" w:cs="Arial"/>
          <w:i w:val="0"/>
          <w:iCs w:val="0"/>
          <w:caps w:val="0"/>
          <w:color w:val="404040"/>
          <w:spacing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default" w:hAnsi="DejaVu Math TeX Gyre" w:cs="Arial"/>
          <w:i w:val="0"/>
          <w:iCs w:val="0"/>
          <w:caps w:val="0"/>
          <w:color w:val="404040"/>
          <w:spacing w:val="0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回调函数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使用回调函数原因是，将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 owner 和实际流动性 token 支付者解耦。这样可以让中间合约来管理用户的流动性，并将流动性 token 化。关于 token 化，Uniswap v3 默认实现了 ERC721 token（因为即使是同一个池子，流动性之间差异也也很大）。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当用户通过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来提供流动性时，对于 </w:t>
      </w:r>
      <w:r>
        <w:rPr>
          <w:rStyle w:val="17"/>
          <w:rFonts w:hint="eastAsia" w:ascii="Courier New" w:hAnsi="Courier New" w:eastAsia="宋体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eastAsia="zh-CN"/>
        </w:rPr>
        <w:t>CrabSwap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合约来说，这个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 owner 是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，而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再通过 NFT Token 将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与用户关联起来。这样用户就可以将 LP token 进行转账或者抵押类操作。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中回调函数的实现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了转账操作.</w:t>
      </w: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postion 更新</w:t>
      </w:r>
    </w:p>
    <w:p>
      <w:pPr>
        <w:keepNext w:val="0"/>
        <w:keepLines w:val="0"/>
        <w:widowControl/>
        <w:suppressLineNumbers w:val="0"/>
        <w:jc w:val="left"/>
        <w:rPr>
          <w:rStyle w:val="17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流动性的添加主要在 </w:t>
      </w:r>
      <w:r>
        <w:rPr>
          <w:rStyle w:val="17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CrabSwap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Pool._modifyPosition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中，这个函会先调用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来创建或修改一个用户的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Position</w:t>
      </w:r>
      <w:r>
        <w:rPr>
          <w:rStyle w:val="17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添加/移除流动性时，先更新这个 Positon 对应的 lower/upper tick 中记录的元数据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 position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根据需要更新 tick 位图</w:t>
      </w: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tick 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CrabSwap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合约中有两个状态变量记录了 tick 相关的信息：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记录了一个 tick 包含的元数据，这里只会包含所有 Position 的 lower/upper ticks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mapping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int24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Tick.Info)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override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tick 位图，因为这个位图比较长（一共有 887272x2 个位），大部分的位不需要初始化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因此分成两级来管理，每 256 位为一个单位，一个单位称为一个 word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map 中的键是 word 的索引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mapping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int16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uint256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)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override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tickBitmap;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tick 中和流动性相关的字段有两个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表示当价格从左至右经过此 tick 时整体流动性需要变化的净值。在单个流动性中，对于 lower tick 来说，它的值为正，对于 upper tick 来说它的值为负。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如果有两个 position 中的流动性相等，例如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 = 500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，并且这两个 position 同时引用了一个 tick，其中一个为 lower tick ，另一个为 upper tick，那么对于这个 tick，它的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 = 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。此时我们就需要有一种机制来判断一个 tick 是否仍然在被引用中。这里使用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记录流动性的增值（不考虑 lower/upper），我们可以就通过流动性变化前后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是否等于 0 来判断这个 tick 是否仍被引用。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当价格变动导致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ick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越过一个 position 的 lower/upper tick 时，我们需要根据 tick 中记录的值来更新当前价格所对应的总体流动性。假设 position 的流动性值为 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，会有以下四种情况：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价格上升，即从左至右越过一个 lower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+Δ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价格上升，即从左至右越过一个 upper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−Δ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价格下降，即从右至左越过一个 upper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+Δ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价格下降，即从右至左越过一个 lower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−Δ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中记录的就是当从左至右穿过这个 tick 时，需要增减的流动性，当其为 lower tick 时，其值为正，当其为 upper tick 时，其值为负。对于从右至左穿过的情况，只需将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取反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即可完成计算。</w:t>
      </w: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tick 位图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tick 位图用于记录所有被引用的 lower/upper tick index，我们可以用过 tick 位图，从当前价格找到下一个（从左至右或者从右至左）被引用的 tick index。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对于不存在的 tick，不需要初始值，因为访问 map 中不存在的 key 默认值就是0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通过对位图的每个 word(uint256) 建立索引来管理位图，即访问路径为 word index -&gt; word -&gt; tick bit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token 数确认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_modifyPosition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函数在调用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更新完 Position 后，会计算出此次提供流动性具体所需的 x token 和 y token 数量。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Courier New" w:hAnsi="Courier New" w:eastAsia="宋体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这个函数在更新完 position 之后，主要做的就是通过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m:oMath>
        <m:rad>
          <m:radPr>
            <m:degHide m:val="1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deg>
          <m:e>
            <m:r>
              <m:rPr/>
              <w:rPr>
                <w:rFonts w:ascii="DejaVu Math TeX Gyre" w:hAnsi="DejaVu Math TeX Gyre" w:cs="MathJax_Main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  <m:t>∆</m:t>
            </m:r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计算出用户需要支付的 token 数量，我们之前已经讲过 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"https://liaoph.com/uniswap-v3-1/" \l "%E4%BB%8E-token-%E6%95%B0%E8%AE%A1%E7%AE%97%E6%B5%81%E5%8A%A8%E6%80%A7-l"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从 token 数计算流动性 L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的三种情况，这里其实就是之前计算的逆运算，即通过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计算 x token 和 y token 的数量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代码将计算的过程封装在了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SqrtPriceMath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库中，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getAmount0Delta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getAmount1Delta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分别对应公式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x=</m:t>
        </m:r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/>
          </w:rPr>
          <m:t>∆</m:t>
        </m:r>
        <m:f>
          <m:fP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1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radPr>
              <m:deg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e>
            </m:rad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L</m:t>
        </m:r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和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y=</m:t>
        </m:r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/>
          </w:rPr>
          <m:t>∆</m:t>
        </m:r>
        <m:rad>
          <m:radPr>
            <m:degHide m:val="1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e>
        </m:rad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L</m:t>
        </m:r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在具体的计算过程中，又分成了 RoundUp 和 RoundDown 两种情况，简单来说：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当提供/增加流动性时，会使用 RoundUp，这样可以保证增加数量为 L 的流动性时，用户提供足够的 token 到 pool 中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当移除/减少流动性时，会使用 RoundDown，这样可以保证减少数量为 L 的流动性时，不会从 pool 中给用户多余的 token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通过上述两个条件可以保证 pool 在流动性增加/移除的操作中，不会出现坏账的情况。除了流动性操作之外，swap 操作也会使用类似机制，保证 pool 不会出现坏账。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同时，Uniswap v3 参考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"https://xn--2-umb.com/21/muldiv/index.html"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实现了一个精度较高的</w:t>
      </w:r>
      <m:oMath>
        <m:f>
          <m:fP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Arial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ab</m:t>
            </m: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Arial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c</m:t>
            </m: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n>
        </m:f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的算法，封装在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FullMath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库中。</w:t>
      </w: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完成流动性添加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_modifyPosition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调用完成后，会返回 x token, 和 y token 的数量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这个函数关键的步骤就是通过回调函数，让调用方发送指定数量的 x token 和 y token 至合约中。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可以看到这个函数主要是将用户的 Position 保存起来，并给用户铸造 NFT token，代表其所持有的流动性。至此提供流动性的步骤就完成了。</w:t>
      </w:r>
    </w:p>
    <w:p>
      <w:pPr>
        <w:keepNext w:val="0"/>
        <w:keepLines w:val="0"/>
        <w:widowControl/>
        <w:suppressLineNumbers w:val="0"/>
        <w:jc w:val="left"/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流动性的移除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移除流动性就是上述操作的逆操作，在 core 合约中：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移除流动性时，还是使用之前的公式计算出移出的 token 数，但是并不会直接将移出的 token 数发送给用户，而是记录在了 position 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tokensOwed0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tokensOwed1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上。这样做应该是为了遵循实践：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"https://consensys.github.io/smart-contract-best-practices/recommendations/" \l "favor-pull-over-push-for-external-calls"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Favor pull over push for external calls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Router Module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交易过程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v3 的 </w:t>
      </w:r>
      <w:r>
        <w:rPr>
          <w:rStyle w:val="17"/>
          <w:rFonts w:hint="eastAsia" w:ascii="Courier New" w:hAnsi="Courier New" w:eastAsia="宋体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eastAsia="zh-CN"/>
        </w:rPr>
        <w:t>CrabSwap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提供了比较底层的交易接口，而在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SwapRouter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合约中封装了面向用户的交易接口：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：指定交易对路径，付出的 x token 数和预期得到的最小 y token 数（x, y 可以互换）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exactOutput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：指定交易路径，付出的 x token 最大数和预期得到的 y token 数（x, y 可以互换）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这里我们讲解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这个接口，调用流程如下：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4533900" cy="47910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路径选择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在进行两个代币交易时，是首先需要在链下计算出交易的路径，例如使用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可以直接通过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的交易池完成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也可以通过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路径，即经过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ETH/USDC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USDC/DAI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两个交易池完成交易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Uniswap 的前端会帮用户实时计算出最优路径（即交易的收益最高），作为参数传给合约调用。前端中这部分计算的具体实现在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"https://github.com/Uniswap/uniswap-interface/blob/3aa045303a4aeefe4067688e3916ecf36b2f7f75/src/hooks/useBestV3Trade.ts" \l "L17-L96"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，具体过程为先用需要交易的输入代币，输出代币，以及一系列可用的中间代币（代码中叫 Base token）生成所有的路径（当然为了降低复杂度，路径中最多包含3个代币），然后遍历每个路径输出的输出代币数量，最后选取最佳路径。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事实上因为 v3 引入了费率的原因，在路径选择的过程中还需要考虑费率的因素。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交易的入口函数是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函数，代码如下：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这里使用一个循环遍历传入的路径，路径中包含了交易过程中所有的 token，每相邻的两个 token 组成了一个交易对。例如当需要通过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-&gt;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-&gt;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路径进行交易时，会经过两个池：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ETH/USDC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USDC/DAI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，最终得到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代币。如前所述，这里其实还包含了每个交易对所选择的费率。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路径编码/解码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上面输入的参数中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字段是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类型，通过这种类型可以实现更紧凑的编码。Uniswap 会将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作为一个数组使用，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类型就是一连串的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byte1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，但是不会对每一个成员使用一个 word，因此相比普通数组其结构更加紧凑。在 Uniswap V3 中， path 内部编码结构如下图：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2880" cy="3095625"/>
            <wp:effectExtent l="0" t="0" r="1397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图中展示了一个包含 2个路径（pool0, 和 pool1）的 path 编码。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每次交易时，会取出头部的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tokenOut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fee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，使用这三个参数找到对应的交易池，完成交易。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单个池的交易过程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单个池的交易在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exactInputSingle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函数中：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交易过程就是先获取交易池，然后需要确定本次交易输入的是交易池的 x token, 还是 y token，这是因为交易池中只保存了 x 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e>
        </m:rad>
        <m:r>
          <m:rPr/>
          <w:rPr>
            <w:rFonts w:hint="default" w:ascii="DejaVu Math TeX Gyre" w:hAnsi="DejaVu Math TeX Gyre" w:cs="Arial"/>
            <w:caps w:val="0"/>
            <w:color w:val="404040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=</m:t>
        </m:r>
        <m:rad>
          <m:radPr>
            <m:degHide m:val="1"/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radPr>
          <m:deg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g>
          <m:e>
            <m:f>
              <m:fP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y</m:t>
                </m: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x</m:t>
                </m: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den>
            </m:f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，x token 和 y token 的计价公式是不一样的。最后调用 </w:t>
      </w:r>
      <w:r>
        <w:rPr>
          <w:rStyle w:val="17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CrabSwap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函数完成交易。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交易分解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Style w:val="17"/>
          <w:rFonts w:hint="eastAsia" w:ascii="Courier New" w:hAnsi="Courier New" w:eastAsia="宋体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eastAsia="zh-CN"/>
        </w:rPr>
        <w:t>CrabSwap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Pool.swap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函数比较长，这里先简要描述其交易步骤：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假设支付的 token 为 x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根据买入/卖出行为，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会随着交易下降或上升，即 tick 减小或增大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tickBitmap 中找到和当前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在一个 word 中的下一个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，根据买入/卖出行为，这里分成向下查找和向上查找两种情况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如果当前 word 中没有记录其他 tick index ，那么取这个 word 的最小/最大 tick index，这么做的目的是，让单步交易中 tick 的跨度不至于太大，以减少计算中溢出的可能性（计算中会需要使用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ad>
          <m:radPr>
            <m:degHide m:val="1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eastAsia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价格区间内，流动性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的值是不变的，我们可以根据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的值计算出交易运行到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时，所需要最多的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根据上一步计算的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数量，如果满足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设置为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减去需要支付的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，随后跳至第 2 步继续计算（这里需要将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tickSpace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使其进入位图中的下一个 word），计算之前还需要根据元数据修改当前的流动性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如果上一步计算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≥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，则表示 x token 将被耗尽，则交易在此结束。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记录下结束时的价格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，将所有交易阶段的 tokenOut 数量总和返回，即为用户得到的 token 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上一步的计算过程还需要考虑费率的因素，为了让计算简单化，可能会多收费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</w:pPr>
      <w:r>
        <w:t>交易的主循环，实现思路即以一个 tickBitmap 的 word 为最大单位，在此单位内计算相同流动性区间的交易数值，如果交易没有完成，那么更新流动性的值，进入下一个流动性区间计算，如果 tick index 移动到 word 的边界，那么步进到下一个 word.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交易收尾阶段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我们再回到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函数中循环检查条件：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(state.amountSpecifiedRemaining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!=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9999"/>
          <w:spacing w:val="0"/>
          <w:kern w:val="0"/>
          <w:sz w:val="19"/>
          <w:szCs w:val="19"/>
          <w:shd w:val="clear" w:fill="F8F8F8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&amp;&amp;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state.sqrtPriceX96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!=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sqrtPriceLimitX96) { ... 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即通过通过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是否还有余额来判断是否还需要继续循环，进入下一步的进行交易计算。当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全部被耗尽后，交易就结束了。当交易结束后，我们还需要做这些事情：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更新预言机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更新当前交易对的价格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更新手续费累计值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扣除用户需要支付的 token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需要注意，如果本次交易是交易路径中的一次中间交易，那么扣除的 token 是从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SwapRouter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中扣除的，交易完成获得的 token 也会发送给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SwapRouter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以便其进行下一步的交易。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本文仅对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这一种交易情况进行了分析，理解了这个交易的整个流程后，就可以触类旁通理解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exactOutput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的交易过程。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交易预计算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当用户和 uniswap 前端进行交互时，前端需要预先计算出用户输入 token 能够预期得到的 token 数量。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 v3 版本中，由于交易的计算需要使用合约内的 tick 信息，预计算只能由 uniswap v3 pool 合约来完成，但是 pool 合约中的计算函数都是会更改合约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.故而使用了try-catch的方式进行回滚.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在ink!中使用rpc-call的方式进行方法的调用则只会返回结果,不会执行结果.故此处采用ink!中的rpc-call的方式进行交易预计算查询.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手续费的计算和存储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每一个流动性的提供者都可以设置独立的价格范围区间，这个被称为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 当我们计算交易的手续费时，我们需要计算如下值：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每一个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收取的手续费（token0, token1 需要分别单独计算）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用户如果提取了手续费，需要记录用户已提取的数值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手续费的提取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手续费的提取也是以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为单位进行提取的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中已经记录的手续费和用户请求的数额，发送指定数额的手续费给用户。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但是这里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posiiton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中的手续费可能并不是最新的（上面说过手续费总数只会在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的流动性更新时更新）。因此在提取手续费前，需要主动触发一次手续费的更新，这些操作已经在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uniswap-v3-periphery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仓库中进行了封装。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1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Oracle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计算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合约中默认还是存储一个最近价格的时间累积值，但是可以根据需要，扩展为存储最近 N 个历史价格的时间累积值，最多支持 65535 个最近历史价格信息（还可以包含当前未被写入的价格信息，这样就是 65536 个值），这样第三方开发者不再需要自己实现合约存储历史信息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Oracle 中不光记录了价格信息，还记录了对应流动性的时间累积值，因为 v3 中相同交易对在不同费率时时不同的交易池，这样在使用 Oracle 时，可以选择流动性较大的池最为价格参考来源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Uniswap v2 中可以计算出时间加权平均价格（算术平均值），而 v3 中计算出来的是时间加权价时几何平均值，团队称几何平均值比算术平均值更适合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12"/>
        <w:keepNext w:val="0"/>
        <w:keepLines w:val="0"/>
        <w:widowControl/>
        <w:numPr>
          <w:ilvl w:val="1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库文件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在上述的流程中使用了很多成熟的库文件和,在ink!中需要逐一去实现.</w:t>
      </w:r>
    </w:p>
    <w:p>
      <w:pPr>
        <w:pStyle w:val="12"/>
        <w:keepNext w:val="0"/>
        <w:keepLines w:val="0"/>
        <w:widowControl/>
        <w:numPr>
          <w:ilvl w:val="1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base文件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在上述流程中使用了很多的基础文件</w:t>
      </w:r>
      <w:r>
        <w:rPr>
          <w:rFonts w:hint="eastAsia"/>
          <w:lang w:val="en-US" w:eastAsia="zh-CN"/>
        </w:rPr>
        <w:t>.例如ECR20和ERC721,参考一些成熟的ink! example文件进行引入.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8"/>
          <w:lang w:bidi="ar"/>
        </w:rPr>
        <w:br w:type="textWrapping"/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1191"/>
        </w:tabs>
        <w:ind w:leftChars="0" w:firstLine="42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athJax_Mai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athJax_Math-itali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3FA9"/>
    <w:multiLevelType w:val="multilevel"/>
    <w:tmpl w:val="903F3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E8B766"/>
    <w:multiLevelType w:val="multilevel"/>
    <w:tmpl w:val="A7E8B7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FFF18BB"/>
    <w:multiLevelType w:val="multilevel"/>
    <w:tmpl w:val="AFFF1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E76119D"/>
    <w:multiLevelType w:val="multilevel"/>
    <w:tmpl w:val="BE761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94EE7D1"/>
    <w:multiLevelType w:val="singleLevel"/>
    <w:tmpl w:val="C94EE7D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EDF6D54"/>
    <w:multiLevelType w:val="multilevel"/>
    <w:tmpl w:val="DEDF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FFB20FE"/>
    <w:multiLevelType w:val="multilevel"/>
    <w:tmpl w:val="DFFB20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D707A21"/>
    <w:multiLevelType w:val="multilevel"/>
    <w:tmpl w:val="ED707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B798967"/>
    <w:multiLevelType w:val="multilevel"/>
    <w:tmpl w:val="FB7989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BE78CEE"/>
    <w:multiLevelType w:val="multilevel"/>
    <w:tmpl w:val="FBE78C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ED390E2"/>
    <w:multiLevelType w:val="multilevel"/>
    <w:tmpl w:val="FED390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F767EDF"/>
    <w:multiLevelType w:val="multilevel"/>
    <w:tmpl w:val="FF7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EF5486"/>
    <w:multiLevelType w:val="multilevel"/>
    <w:tmpl w:val="FFEF54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3">
    <w:nsid w:val="5FF0419E"/>
    <w:multiLevelType w:val="multilevel"/>
    <w:tmpl w:val="5FF041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1FA6D1B"/>
    <w:multiLevelType w:val="singleLevel"/>
    <w:tmpl w:val="71FA6D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BDE79C7"/>
    <w:multiLevelType w:val="multilevel"/>
    <w:tmpl w:val="7BDE7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F5E3607"/>
    <w:multiLevelType w:val="singleLevel"/>
    <w:tmpl w:val="7F5E36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4"/>
  </w:num>
  <w:num w:numId="5">
    <w:abstractNumId w:val="0"/>
  </w:num>
  <w:num w:numId="6">
    <w:abstractNumId w:val="11"/>
  </w:num>
  <w:num w:numId="7">
    <w:abstractNumId w:val="3"/>
  </w:num>
  <w:num w:numId="8">
    <w:abstractNumId w:val="16"/>
  </w:num>
  <w:num w:numId="9">
    <w:abstractNumId w:val="8"/>
  </w:num>
  <w:num w:numId="10">
    <w:abstractNumId w:val="10"/>
  </w:num>
  <w:num w:numId="11">
    <w:abstractNumId w:val="13"/>
  </w:num>
  <w:num w:numId="12">
    <w:abstractNumId w:val="15"/>
  </w:num>
  <w:num w:numId="13">
    <w:abstractNumId w:val="5"/>
  </w:num>
  <w:num w:numId="14">
    <w:abstractNumId w:val="6"/>
  </w:num>
  <w:num w:numId="15">
    <w:abstractNumId w:val="9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B92"/>
    <w:rsid w:val="038D220E"/>
    <w:rsid w:val="03E57D8D"/>
    <w:rsid w:val="04FB0B39"/>
    <w:rsid w:val="06FE4216"/>
    <w:rsid w:val="09B10382"/>
    <w:rsid w:val="0D377B66"/>
    <w:rsid w:val="11A20BB8"/>
    <w:rsid w:val="130A7D39"/>
    <w:rsid w:val="15006EC2"/>
    <w:rsid w:val="177F3A69"/>
    <w:rsid w:val="17FF2B3B"/>
    <w:rsid w:val="1CFD452F"/>
    <w:rsid w:val="1F1A5176"/>
    <w:rsid w:val="23D3546D"/>
    <w:rsid w:val="25E12CEB"/>
    <w:rsid w:val="28F41EF7"/>
    <w:rsid w:val="2CA42072"/>
    <w:rsid w:val="2E493A5F"/>
    <w:rsid w:val="2F9F478F"/>
    <w:rsid w:val="32E55DC1"/>
    <w:rsid w:val="37C78F6F"/>
    <w:rsid w:val="388975FC"/>
    <w:rsid w:val="3D560853"/>
    <w:rsid w:val="3EF77E47"/>
    <w:rsid w:val="3F595274"/>
    <w:rsid w:val="3FEB1A06"/>
    <w:rsid w:val="3FF790BA"/>
    <w:rsid w:val="40F2530F"/>
    <w:rsid w:val="445365C8"/>
    <w:rsid w:val="46AA4BD4"/>
    <w:rsid w:val="4767DCB1"/>
    <w:rsid w:val="4AA207CF"/>
    <w:rsid w:val="4AA92F95"/>
    <w:rsid w:val="4B616FB0"/>
    <w:rsid w:val="4D5953D8"/>
    <w:rsid w:val="52083161"/>
    <w:rsid w:val="57B40547"/>
    <w:rsid w:val="584D0A40"/>
    <w:rsid w:val="58B84AAD"/>
    <w:rsid w:val="5AFFA2C2"/>
    <w:rsid w:val="5BDD2944"/>
    <w:rsid w:val="5BFEFFA9"/>
    <w:rsid w:val="5CFE5D8E"/>
    <w:rsid w:val="5E075D34"/>
    <w:rsid w:val="5E504712"/>
    <w:rsid w:val="5FD328E0"/>
    <w:rsid w:val="61071260"/>
    <w:rsid w:val="61B87435"/>
    <w:rsid w:val="626B37DF"/>
    <w:rsid w:val="63B122C3"/>
    <w:rsid w:val="649FB231"/>
    <w:rsid w:val="6CDA1003"/>
    <w:rsid w:val="6E0D512D"/>
    <w:rsid w:val="6E2F9F19"/>
    <w:rsid w:val="74F99BEC"/>
    <w:rsid w:val="755A703F"/>
    <w:rsid w:val="75FF33B1"/>
    <w:rsid w:val="76CB7BE4"/>
    <w:rsid w:val="77C7B90A"/>
    <w:rsid w:val="7BA7161F"/>
    <w:rsid w:val="7BAEFE00"/>
    <w:rsid w:val="7DDB5272"/>
    <w:rsid w:val="7EFF5F4A"/>
    <w:rsid w:val="7F7E3203"/>
    <w:rsid w:val="7F87ECB7"/>
    <w:rsid w:val="7FA9F8C5"/>
    <w:rsid w:val="7FC7F1F9"/>
    <w:rsid w:val="AF55F0D7"/>
    <w:rsid w:val="AFF2ECCD"/>
    <w:rsid w:val="B7DFB042"/>
    <w:rsid w:val="C4BFD0E4"/>
    <w:rsid w:val="CF7BDEE4"/>
    <w:rsid w:val="D9E72FB2"/>
    <w:rsid w:val="DDB7180D"/>
    <w:rsid w:val="DDDD8FA8"/>
    <w:rsid w:val="DFDFEE3B"/>
    <w:rsid w:val="E6DDE516"/>
    <w:rsid w:val="EB76C1F2"/>
    <w:rsid w:val="F5BEA41A"/>
    <w:rsid w:val="FBDFD1E0"/>
    <w:rsid w:val="FF5B637E"/>
    <w:rsid w:val="FFBD2506"/>
    <w:rsid w:val="FFCFFF2F"/>
    <w:rsid w:val="FFEB83A0"/>
    <w:rsid w:val="FFFA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8">
    <w:name w:val="font21"/>
    <w:basedOn w:val="14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2021-08-08T09:23:00Z</dcterms:created>
  <dc:creator>HIAPAD</dc:creator>
  <cp:lastModifiedBy>cloudweisz</cp:lastModifiedBy>
  <dcterms:modified xsi:type="dcterms:W3CDTF">2022-03-10T16:20:36Z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